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4B9" w:rsidRDefault="001A5824">
      <w:pPr>
        <w:rPr>
          <w:b/>
          <w:sz w:val="40"/>
        </w:rPr>
      </w:pPr>
      <w:r w:rsidRPr="001A5824">
        <w:rPr>
          <w:noProof/>
        </w:rPr>
        <w:pict>
          <v:shapetype id="_x0000_t202" coordsize="21600,21600" o:spt="202" path="m,l,21600r21600,l21600,xe">
            <v:stroke joinstyle="miter"/>
            <v:path gradientshapeok="t" o:connecttype="rect"/>
          </v:shapetype>
          <v:shape id="_x0000_s3617" type="#_x0000_t202" style="position:absolute;margin-left:-93.5pt;margin-top:2.8pt;width:594.75pt;height:101.75pt;z-index:251656704" o:allowincell="f" fillcolor="#ed6527" stroked="f">
            <v:textbox style="mso-next-textbox:#_x0000_s3617">
              <w:txbxContent>
                <w:p w:rsidR="00F8421A" w:rsidRDefault="00F8421A">
                  <w:pPr>
                    <w:pStyle w:val="Header"/>
                    <w:spacing w:after="0"/>
                    <w:jc w:val="center"/>
                    <w:rPr>
                      <w:rFonts w:ascii="Arial" w:hAnsi="Arial"/>
                      <w:color w:val="FFFFFF"/>
                      <w:sz w:val="72"/>
                    </w:rPr>
                  </w:pPr>
                  <w:r>
                    <w:rPr>
                      <w:rFonts w:ascii="Arial" w:hAnsi="Arial"/>
                      <w:color w:val="FFFFFF"/>
                      <w:sz w:val="96"/>
                    </w:rPr>
                    <w:t xml:space="preserve">RIV </w:t>
                  </w:r>
                  <w:r>
                    <w:rPr>
                      <w:rFonts w:ascii="Arial" w:hAnsi="Arial"/>
                      <w:color w:val="FFFFFF"/>
                      <w:sz w:val="72"/>
                    </w:rPr>
                    <w:t xml:space="preserve">– </w:t>
                  </w:r>
                  <w:r>
                    <w:rPr>
                      <w:rFonts w:ascii="Arial" w:hAnsi="Arial"/>
                      <w:color w:val="FFFFFF"/>
                      <w:sz w:val="56"/>
                    </w:rPr>
                    <w:t>Informationsspecifikation</w:t>
                  </w:r>
                </w:p>
                <w:p w:rsidR="00F8421A" w:rsidRDefault="00F8421A">
                  <w:pPr>
                    <w:pStyle w:val="Header"/>
                    <w:spacing w:after="0"/>
                    <w:jc w:val="center"/>
                    <w:rPr>
                      <w:rFonts w:ascii="Arial" w:hAnsi="Arial"/>
                      <w:color w:val="FFFFFF"/>
                      <w:sz w:val="72"/>
                    </w:rPr>
                  </w:pPr>
                  <w:r>
                    <w:rPr>
                      <w:rFonts w:ascii="Arial" w:hAnsi="Arial"/>
                      <w:b/>
                      <w:color w:val="FFFFFF"/>
                      <w:sz w:val="32"/>
                    </w:rPr>
                    <w:t>Visualisering Remiss status</w:t>
                  </w:r>
                </w:p>
                <w:p w:rsidR="00F8421A" w:rsidRDefault="00F8421A"/>
              </w:txbxContent>
            </v:textbox>
          </v:shape>
        </w:pict>
      </w:r>
      <w:r w:rsidR="00EA6A25">
        <w:rPr>
          <w:noProof/>
        </w:rPr>
        <w:drawing>
          <wp:anchor distT="0" distB="0" distL="114300" distR="114300" simplePos="0" relativeHeight="251655680" behindDoc="0" locked="0" layoutInCell="0" allowOverlap="1">
            <wp:simplePos x="0" y="0"/>
            <wp:positionH relativeFrom="column">
              <wp:posOffset>-1187450</wp:posOffset>
            </wp:positionH>
            <wp:positionV relativeFrom="paragraph">
              <wp:posOffset>90170</wp:posOffset>
            </wp:positionV>
            <wp:extent cx="7613650" cy="6457950"/>
            <wp:effectExtent l="19050" t="0" r="6350" b="0"/>
            <wp:wrapNone/>
            <wp:docPr id="2611" name="Picture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8" cstate="print"/>
                    <a:srcRect/>
                    <a:stretch>
                      <a:fillRect/>
                    </a:stretch>
                  </pic:blipFill>
                  <pic:spPr bwMode="auto">
                    <a:xfrm>
                      <a:off x="0" y="0"/>
                      <a:ext cx="7613650" cy="6457950"/>
                    </a:xfrm>
                    <a:prstGeom prst="rect">
                      <a:avLst/>
                    </a:prstGeom>
                    <a:noFill/>
                    <a:ln w="9525">
                      <a:noFill/>
                      <a:miter lim="800000"/>
                      <a:headEnd/>
                      <a:tailEnd/>
                    </a:ln>
                  </pic:spPr>
                </pic:pic>
              </a:graphicData>
            </a:graphic>
          </wp:anchor>
        </w:drawing>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57EF2">
      <w:pPr>
        <w:tabs>
          <w:tab w:val="left" w:pos="3510"/>
        </w:tabs>
      </w:pPr>
      <w:r>
        <w:tab/>
      </w:r>
    </w:p>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5904B9" w:rsidRDefault="005904B9">
      <w:pPr>
        <w:spacing w:after="0"/>
        <w:rPr>
          <w:rFonts w:ascii="Arial" w:hAnsi="Arial"/>
          <w:b/>
        </w:rPr>
      </w:pPr>
    </w:p>
    <w:p w:rsidR="006F02BC" w:rsidRDefault="00557EF2">
      <w:pPr>
        <w:spacing w:after="0"/>
        <w:rPr>
          <w:rFonts w:ascii="Arial" w:hAnsi="Arial"/>
          <w:b/>
        </w:rPr>
      </w:pPr>
      <w:r>
        <w:rPr>
          <w:rFonts w:ascii="Arial" w:hAnsi="Arial"/>
          <w:b/>
        </w:rPr>
        <w:t xml:space="preserve">Kontaktpersoner: </w:t>
      </w:r>
    </w:p>
    <w:p w:rsidR="006F02BC" w:rsidRDefault="006F02BC">
      <w:pPr>
        <w:spacing w:after="0"/>
        <w:rPr>
          <w:rFonts w:ascii="Arial" w:hAnsi="Arial"/>
          <w:b/>
        </w:rPr>
      </w:pPr>
      <w:r>
        <w:rPr>
          <w:rFonts w:ascii="Arial" w:hAnsi="Arial"/>
          <w:b/>
        </w:rPr>
        <w:t>Robert Georén</w:t>
      </w:r>
      <w:r w:rsidR="00B84FFC">
        <w:rPr>
          <w:rFonts w:ascii="Arial" w:hAnsi="Arial"/>
          <w:b/>
        </w:rPr>
        <w:t>(Mawell)</w:t>
      </w:r>
      <w:r w:rsidR="00557EF2">
        <w:rPr>
          <w:rFonts w:ascii="Arial" w:hAnsi="Arial"/>
          <w:b/>
        </w:rPr>
        <w:t xml:space="preserve">, </w:t>
      </w:r>
    </w:p>
    <w:p w:rsidR="005904B9" w:rsidRDefault="005904B9">
      <w:pPr>
        <w:spacing w:after="0"/>
      </w:pPr>
    </w:p>
    <w:p w:rsidR="00701BBF" w:rsidRDefault="00701BBF">
      <w:pPr>
        <w:spacing w:after="0"/>
      </w:pPr>
    </w:p>
    <w:p w:rsidR="00701BBF" w:rsidRDefault="00701BBF">
      <w:pPr>
        <w:spacing w:after="0"/>
      </w:pPr>
      <w:r>
        <w:br w:type="page"/>
      </w:r>
    </w:p>
    <w:p w:rsidR="00036077" w:rsidRDefault="00036077">
      <w:pPr>
        <w:spacing w:after="0"/>
        <w:sectPr w:rsidR="00036077" w:rsidSect="006255F6">
          <w:headerReference w:type="even" r:id="rId9"/>
          <w:headerReference w:type="default" r:id="rId10"/>
          <w:footerReference w:type="even" r:id="rId11"/>
          <w:footerReference w:type="default" r:id="rId12"/>
          <w:headerReference w:type="first" r:id="rId13"/>
          <w:footerReference w:type="first" r:id="rId14"/>
          <w:type w:val="continuous"/>
          <w:pgSz w:w="11907" w:h="16840"/>
          <w:pgMar w:top="1491" w:right="577" w:bottom="1196" w:left="1870" w:header="567" w:footer="680" w:gutter="0"/>
          <w:cols w:num="2" w:space="720" w:equalWidth="0">
            <w:col w:w="4290" w:space="770"/>
            <w:col w:w="4400"/>
          </w:cols>
          <w:docGrid w:linePitch="299"/>
        </w:sectPr>
      </w:pPr>
    </w:p>
    <w:p w:rsidR="009629F1" w:rsidRPr="000320F4" w:rsidRDefault="00233527">
      <w:pPr>
        <w:spacing w:after="0"/>
        <w:rPr>
          <w:b/>
          <w:sz w:val="36"/>
          <w:szCs w:val="36"/>
        </w:rPr>
      </w:pPr>
      <w:r w:rsidRPr="000320F4">
        <w:rPr>
          <w:b/>
          <w:sz w:val="36"/>
          <w:szCs w:val="36"/>
        </w:rPr>
        <w:lastRenderedPageBreak/>
        <w:t>Revisionshistorik</w:t>
      </w:r>
    </w:p>
    <w:tbl>
      <w:tblPr>
        <w:tblpPr w:leftFromText="141" w:rightFromText="141" w:vertAnchor="text" w:horzAnchor="margin" w:tblpY="1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34"/>
        <w:gridCol w:w="1418"/>
        <w:gridCol w:w="5103"/>
        <w:gridCol w:w="1984"/>
      </w:tblGrid>
      <w:tr w:rsidR="000320F4" w:rsidRPr="000C1CAC" w:rsidTr="000320F4">
        <w:tc>
          <w:tcPr>
            <w:tcW w:w="1134" w:type="dxa"/>
            <w:shd w:val="clear" w:color="auto" w:fill="E6E6E6"/>
          </w:tcPr>
          <w:p w:rsidR="000320F4" w:rsidRPr="000C1CAC" w:rsidRDefault="000320F4" w:rsidP="000320F4">
            <w:pPr>
              <w:rPr>
                <w:b/>
                <w:bCs/>
              </w:rPr>
            </w:pPr>
            <w:r w:rsidRPr="000C1CAC">
              <w:rPr>
                <w:b/>
                <w:bCs/>
              </w:rPr>
              <w:t>Version</w:t>
            </w:r>
          </w:p>
        </w:tc>
        <w:tc>
          <w:tcPr>
            <w:tcW w:w="1418" w:type="dxa"/>
            <w:shd w:val="clear" w:color="auto" w:fill="E6E6E6"/>
          </w:tcPr>
          <w:p w:rsidR="000320F4" w:rsidRPr="000C1CAC" w:rsidRDefault="000320F4" w:rsidP="000320F4">
            <w:pPr>
              <w:rPr>
                <w:b/>
                <w:bCs/>
              </w:rPr>
            </w:pPr>
            <w:r w:rsidRPr="000C1CAC">
              <w:rPr>
                <w:b/>
                <w:bCs/>
              </w:rPr>
              <w:t>Date</w:t>
            </w:r>
          </w:p>
        </w:tc>
        <w:tc>
          <w:tcPr>
            <w:tcW w:w="5103" w:type="dxa"/>
            <w:shd w:val="clear" w:color="auto" w:fill="E6E6E6"/>
          </w:tcPr>
          <w:p w:rsidR="000320F4" w:rsidRPr="000C1CAC" w:rsidRDefault="000320F4" w:rsidP="000320F4">
            <w:pPr>
              <w:rPr>
                <w:b/>
                <w:bCs/>
              </w:rPr>
            </w:pPr>
            <w:r w:rsidRPr="000C1CAC">
              <w:rPr>
                <w:b/>
                <w:bCs/>
              </w:rPr>
              <w:t>Change</w:t>
            </w:r>
          </w:p>
        </w:tc>
        <w:tc>
          <w:tcPr>
            <w:tcW w:w="1984" w:type="dxa"/>
            <w:shd w:val="clear" w:color="auto" w:fill="E6E6E6"/>
          </w:tcPr>
          <w:p w:rsidR="000320F4" w:rsidRPr="000C1CAC" w:rsidRDefault="000320F4" w:rsidP="000320F4">
            <w:pPr>
              <w:jc w:val="center"/>
              <w:rPr>
                <w:b/>
                <w:bCs/>
              </w:rPr>
            </w:pPr>
            <w:r w:rsidRPr="000C1CAC">
              <w:rPr>
                <w:b/>
                <w:bCs/>
              </w:rPr>
              <w:t>Author</w:t>
            </w:r>
          </w:p>
        </w:tc>
      </w:tr>
      <w:tr w:rsidR="000320F4" w:rsidRPr="000C1CAC" w:rsidTr="000320F4">
        <w:tc>
          <w:tcPr>
            <w:tcW w:w="1134" w:type="dxa"/>
          </w:tcPr>
          <w:p w:rsidR="000320F4" w:rsidRPr="000C1CAC" w:rsidRDefault="000320F4" w:rsidP="000320F4">
            <w:r>
              <w:t>0.1</w:t>
            </w:r>
          </w:p>
        </w:tc>
        <w:tc>
          <w:tcPr>
            <w:tcW w:w="1418" w:type="dxa"/>
          </w:tcPr>
          <w:p w:rsidR="000320F4" w:rsidRPr="000C1CAC" w:rsidRDefault="000320F4" w:rsidP="000320F4">
            <w:r w:rsidRPr="000C1CAC">
              <w:t>2011-</w:t>
            </w:r>
            <w:r>
              <w:t>11-02</w:t>
            </w:r>
          </w:p>
        </w:tc>
        <w:tc>
          <w:tcPr>
            <w:tcW w:w="5103" w:type="dxa"/>
          </w:tcPr>
          <w:p w:rsidR="000320F4" w:rsidRPr="000C1CAC" w:rsidRDefault="000320F4" w:rsidP="000320F4">
            <w:r>
              <w:t>Skapade dokumentet</w:t>
            </w:r>
          </w:p>
        </w:tc>
        <w:tc>
          <w:tcPr>
            <w:tcW w:w="1984" w:type="dxa"/>
          </w:tcPr>
          <w:p w:rsidR="000320F4" w:rsidRPr="000C1CAC" w:rsidRDefault="00123780" w:rsidP="000320F4">
            <w:pPr>
              <w:jc w:val="center"/>
            </w:pPr>
            <w:r>
              <w:t>Robert Georé</w:t>
            </w:r>
            <w:r w:rsidR="000320F4">
              <w:t>n</w:t>
            </w:r>
          </w:p>
        </w:tc>
      </w:tr>
      <w:tr w:rsidR="000320F4" w:rsidRPr="000C1CAC" w:rsidTr="000320F4">
        <w:tc>
          <w:tcPr>
            <w:tcW w:w="1134" w:type="dxa"/>
          </w:tcPr>
          <w:p w:rsidR="000320F4" w:rsidRPr="000C1CAC" w:rsidRDefault="000320F4" w:rsidP="000320F4">
            <w:r>
              <w:t>0.2</w:t>
            </w:r>
          </w:p>
        </w:tc>
        <w:tc>
          <w:tcPr>
            <w:tcW w:w="1418" w:type="dxa"/>
          </w:tcPr>
          <w:p w:rsidR="000320F4" w:rsidRPr="000C1CAC" w:rsidRDefault="000320F4" w:rsidP="000320F4">
            <w:r>
              <w:t>2011-11-09</w:t>
            </w:r>
          </w:p>
        </w:tc>
        <w:tc>
          <w:tcPr>
            <w:tcW w:w="5103" w:type="dxa"/>
          </w:tcPr>
          <w:p w:rsidR="000320F4" w:rsidRPr="000C1CAC" w:rsidRDefault="000320F4" w:rsidP="000320F4">
            <w:r>
              <w:t>Plockade bort attribut 'remiss-svar' ifrån StatusEvent.</w:t>
            </w:r>
          </w:p>
        </w:tc>
        <w:tc>
          <w:tcPr>
            <w:tcW w:w="1984" w:type="dxa"/>
          </w:tcPr>
          <w:p w:rsidR="000320F4" w:rsidRPr="000C1CAC" w:rsidRDefault="000320F4" w:rsidP="00123780">
            <w:pPr>
              <w:jc w:val="center"/>
            </w:pPr>
            <w:r>
              <w:t>Robert Geor</w:t>
            </w:r>
            <w:r w:rsidR="00123780">
              <w:t>é</w:t>
            </w:r>
            <w:r>
              <w:t>n</w:t>
            </w:r>
          </w:p>
        </w:tc>
      </w:tr>
      <w:tr w:rsidR="000320F4" w:rsidRPr="004139F5" w:rsidTr="000320F4">
        <w:tc>
          <w:tcPr>
            <w:tcW w:w="1134" w:type="dxa"/>
          </w:tcPr>
          <w:p w:rsidR="000320F4" w:rsidRPr="000C1CAC" w:rsidRDefault="004139F5" w:rsidP="000320F4">
            <w:r>
              <w:t>0.3</w:t>
            </w:r>
          </w:p>
        </w:tc>
        <w:tc>
          <w:tcPr>
            <w:tcW w:w="1418" w:type="dxa"/>
          </w:tcPr>
          <w:p w:rsidR="000320F4" w:rsidRPr="000C1CAC" w:rsidRDefault="004139F5" w:rsidP="000320F4">
            <w:r>
              <w:t>2011-11-15</w:t>
            </w:r>
          </w:p>
        </w:tc>
        <w:tc>
          <w:tcPr>
            <w:tcW w:w="5103" w:type="dxa"/>
          </w:tcPr>
          <w:p w:rsidR="000320F4" w:rsidRPr="004139F5" w:rsidRDefault="0024105C" w:rsidP="00966E85">
            <w:pPr>
              <w:rPr>
                <w:lang w:val="en-US"/>
              </w:rPr>
            </w:pPr>
            <w:proofErr w:type="spellStart"/>
            <w:r w:rsidRPr="00EE44F6">
              <w:rPr>
                <w:lang w:val="en-US"/>
              </w:rPr>
              <w:t>Efter</w:t>
            </w:r>
            <w:proofErr w:type="spellEnd"/>
            <w:r w:rsidRPr="00EE44F6">
              <w:rPr>
                <w:lang w:val="en-US"/>
              </w:rPr>
              <w:t xml:space="preserve"> spec </w:t>
            </w:r>
            <w:proofErr w:type="spellStart"/>
            <w:r w:rsidRPr="00EE44F6">
              <w:rPr>
                <w:lang w:val="en-US"/>
              </w:rPr>
              <w:t>möte</w:t>
            </w:r>
            <w:proofErr w:type="spellEnd"/>
            <w:r w:rsidRPr="00EE44F6">
              <w:rPr>
                <w:lang w:val="en-US"/>
              </w:rPr>
              <w:t xml:space="preserve"> med </w:t>
            </w:r>
            <w:proofErr w:type="spellStart"/>
            <w:r w:rsidRPr="00EE44F6">
              <w:rPr>
                <w:lang w:val="en-US"/>
              </w:rPr>
              <w:t>Cambio</w:t>
            </w:r>
            <w:proofErr w:type="spellEnd"/>
            <w:r w:rsidRPr="00EE44F6">
              <w:rPr>
                <w:lang w:val="en-US"/>
              </w:rPr>
              <w:t xml:space="preserve"> </w:t>
            </w:r>
            <w:proofErr w:type="spellStart"/>
            <w:r w:rsidRPr="00EE44F6">
              <w:rPr>
                <w:lang w:val="en-US"/>
              </w:rPr>
              <w:t>så</w:t>
            </w:r>
            <w:proofErr w:type="spellEnd"/>
            <w:r w:rsidRPr="00EE44F6">
              <w:rPr>
                <w:lang w:val="en-US"/>
              </w:rPr>
              <w:t xml:space="preserve"> </w:t>
            </w:r>
            <w:proofErr w:type="spellStart"/>
            <w:r w:rsidRPr="00EE44F6">
              <w:rPr>
                <w:lang w:val="en-US"/>
              </w:rPr>
              <w:t>har</w:t>
            </w:r>
            <w:proofErr w:type="spellEnd"/>
            <w:r w:rsidRPr="00EE44F6">
              <w:rPr>
                <w:lang w:val="en-US"/>
              </w:rPr>
              <w:t xml:space="preserve"> </w:t>
            </w:r>
            <w:proofErr w:type="spellStart"/>
            <w:r w:rsidRPr="00EE44F6">
              <w:rPr>
                <w:lang w:val="en-US"/>
              </w:rPr>
              <w:t>följande</w:t>
            </w:r>
            <w:proofErr w:type="spellEnd"/>
            <w:r w:rsidRPr="00EE44F6">
              <w:rPr>
                <w:lang w:val="en-US"/>
              </w:rPr>
              <w:t xml:space="preserve"> </w:t>
            </w:r>
            <w:proofErr w:type="spellStart"/>
            <w:r w:rsidRPr="00EE44F6">
              <w:rPr>
                <w:lang w:val="en-US"/>
              </w:rPr>
              <w:t>u</w:t>
            </w:r>
            <w:r w:rsidR="004139F5" w:rsidRPr="00EE44F6">
              <w:rPr>
                <w:lang w:val="en-US"/>
              </w:rPr>
              <w:t>ppdaterat</w:t>
            </w:r>
            <w:r w:rsidRPr="00EE44F6">
              <w:rPr>
                <w:lang w:val="en-US"/>
              </w:rPr>
              <w:t>s</w:t>
            </w:r>
            <w:proofErr w:type="spellEnd"/>
            <w:r w:rsidRPr="00EE44F6">
              <w:rPr>
                <w:lang w:val="en-US"/>
              </w:rPr>
              <w:t>:</w:t>
            </w:r>
            <w:r w:rsidR="004139F5" w:rsidRPr="00EE44F6">
              <w:rPr>
                <w:lang w:val="en-US"/>
              </w:rPr>
              <w:t xml:space="preserve"> </w:t>
            </w:r>
            <w:proofErr w:type="spellStart"/>
            <w:r w:rsidR="004139F5" w:rsidRPr="00EE44F6">
              <w:rPr>
                <w:lang w:val="en-US"/>
              </w:rPr>
              <w:t>kardinalitet</w:t>
            </w:r>
            <w:proofErr w:type="spellEnd"/>
            <w:r w:rsidR="004139F5" w:rsidRPr="00EE44F6">
              <w:rPr>
                <w:lang w:val="en-US"/>
              </w:rPr>
              <w:t xml:space="preserve"> </w:t>
            </w:r>
            <w:proofErr w:type="spellStart"/>
            <w:r w:rsidR="004139F5" w:rsidRPr="00EE44F6">
              <w:rPr>
                <w:lang w:val="en-US"/>
              </w:rPr>
              <w:t>i</w:t>
            </w:r>
            <w:proofErr w:type="spellEnd"/>
            <w:r w:rsidR="004139F5" w:rsidRPr="00EE44F6">
              <w:rPr>
                <w:lang w:val="en-US"/>
              </w:rPr>
              <w:t xml:space="preserve"> </w:t>
            </w:r>
            <w:proofErr w:type="spellStart"/>
            <w:r w:rsidR="004139F5" w:rsidRPr="00EE44F6">
              <w:rPr>
                <w:lang w:val="en-US"/>
              </w:rPr>
              <w:t>Request.request</w:t>
            </w:r>
            <w:proofErr w:type="spellEnd"/>
            <w:r w:rsidR="004139F5" w:rsidRPr="00EE44F6">
              <w:rPr>
                <w:lang w:val="en-US"/>
              </w:rPr>
              <w:t xml:space="preserve"> issued by person Id, </w:t>
            </w:r>
            <w:proofErr w:type="spellStart"/>
            <w:r w:rsidR="004139F5" w:rsidRPr="00EE44F6">
              <w:rPr>
                <w:lang w:val="en-US"/>
              </w:rPr>
              <w:t>Request.request</w:t>
            </w:r>
            <w:proofErr w:type="spellEnd"/>
            <w:r w:rsidR="004139F5" w:rsidRPr="00EE44F6">
              <w:rPr>
                <w:lang w:val="en-US"/>
              </w:rPr>
              <w:t xml:space="preserve"> issued by care unit Id.</w:t>
            </w:r>
            <w:r w:rsidR="00896546" w:rsidRPr="00EE44F6">
              <w:rPr>
                <w:lang w:val="en-US"/>
              </w:rPr>
              <w:t xml:space="preserve"> </w:t>
            </w:r>
            <w:proofErr w:type="spellStart"/>
            <w:r w:rsidR="00896546">
              <w:rPr>
                <w:lang w:val="en-US"/>
              </w:rPr>
              <w:t>Lagt</w:t>
            </w:r>
            <w:proofErr w:type="spellEnd"/>
            <w:r w:rsidR="00896546">
              <w:rPr>
                <w:lang w:val="en-US"/>
              </w:rPr>
              <w:t xml:space="preserve"> till </w:t>
            </w:r>
            <w:proofErr w:type="spellStart"/>
            <w:r w:rsidR="00896546">
              <w:rPr>
                <w:lang w:val="en-US"/>
              </w:rPr>
              <w:t>attribut</w:t>
            </w:r>
            <w:proofErr w:type="spellEnd"/>
            <w:r w:rsidR="00896546">
              <w:rPr>
                <w:lang w:val="en-US"/>
              </w:rPr>
              <w:t xml:space="preserve"> </w:t>
            </w:r>
            <w:proofErr w:type="spellStart"/>
            <w:r w:rsidR="00896546">
              <w:rPr>
                <w:lang w:val="en-US"/>
              </w:rPr>
              <w:t>Request.Form</w:t>
            </w:r>
            <w:proofErr w:type="spellEnd"/>
            <w:r w:rsidR="00896546">
              <w:rPr>
                <w:lang w:val="en-US"/>
              </w:rPr>
              <w:t xml:space="preserve"> of request</w:t>
            </w:r>
            <w:r>
              <w:rPr>
                <w:lang w:val="en-US"/>
              </w:rPr>
              <w:t xml:space="preserve"> </w:t>
            </w:r>
            <w:proofErr w:type="spellStart"/>
            <w:r>
              <w:rPr>
                <w:lang w:val="en-US"/>
              </w:rPr>
              <w:t>och</w:t>
            </w:r>
            <w:proofErr w:type="spellEnd"/>
            <w:r w:rsidR="00896546">
              <w:rPr>
                <w:lang w:val="en-US"/>
              </w:rPr>
              <w:t xml:space="preserve"> </w:t>
            </w:r>
            <w:proofErr w:type="spellStart"/>
            <w:r w:rsidR="00896546">
              <w:rPr>
                <w:lang w:val="en-US"/>
              </w:rPr>
              <w:t>Request.external</w:t>
            </w:r>
            <w:proofErr w:type="spellEnd"/>
            <w:r w:rsidR="00896546">
              <w:rPr>
                <w:lang w:val="en-US"/>
              </w:rPr>
              <w:t xml:space="preserve"> request id.</w:t>
            </w:r>
          </w:p>
        </w:tc>
        <w:tc>
          <w:tcPr>
            <w:tcW w:w="1984" w:type="dxa"/>
          </w:tcPr>
          <w:p w:rsidR="000320F4" w:rsidRPr="004139F5" w:rsidRDefault="00BC7731" w:rsidP="000320F4">
            <w:pPr>
              <w:jc w:val="center"/>
              <w:rPr>
                <w:lang w:val="en-US"/>
              </w:rPr>
            </w:pPr>
            <w:r>
              <w:rPr>
                <w:lang w:val="en-US"/>
              </w:rPr>
              <w:t>Robert Georén</w:t>
            </w:r>
          </w:p>
        </w:tc>
      </w:tr>
      <w:tr w:rsidR="000320F4" w:rsidRPr="004139F5" w:rsidTr="000320F4">
        <w:tc>
          <w:tcPr>
            <w:tcW w:w="1134" w:type="dxa"/>
          </w:tcPr>
          <w:p w:rsidR="000320F4" w:rsidRPr="004139F5" w:rsidRDefault="0021468D" w:rsidP="000320F4">
            <w:pPr>
              <w:rPr>
                <w:lang w:val="en-US"/>
              </w:rPr>
            </w:pPr>
            <w:r>
              <w:rPr>
                <w:lang w:val="en-US"/>
              </w:rPr>
              <w:t>0.4</w:t>
            </w:r>
          </w:p>
        </w:tc>
        <w:tc>
          <w:tcPr>
            <w:tcW w:w="1418" w:type="dxa"/>
          </w:tcPr>
          <w:p w:rsidR="000320F4" w:rsidRPr="004139F5" w:rsidRDefault="0021468D" w:rsidP="000320F4">
            <w:pPr>
              <w:rPr>
                <w:lang w:val="en-US"/>
              </w:rPr>
            </w:pPr>
            <w:r>
              <w:rPr>
                <w:lang w:val="en-US"/>
              </w:rPr>
              <w:t>2011-11-16</w:t>
            </w:r>
          </w:p>
        </w:tc>
        <w:tc>
          <w:tcPr>
            <w:tcW w:w="5103" w:type="dxa"/>
          </w:tcPr>
          <w:p w:rsidR="0053048B" w:rsidRPr="00DB711C" w:rsidRDefault="00052921" w:rsidP="00052921">
            <w:pPr>
              <w:rPr>
                <w:lang w:val="en-US"/>
              </w:rPr>
            </w:pPr>
            <w:r>
              <w:t>Lagt in k</w:t>
            </w:r>
            <w:r w:rsidR="0021468D" w:rsidRPr="00371BAF">
              <w:t>o</w:t>
            </w:r>
            <w:r>
              <w:t xml:space="preserve">mmentarer/frågor ifrån Cambio. </w:t>
            </w:r>
            <w:r w:rsidR="0053048B" w:rsidRPr="0053048B">
              <w:t xml:space="preserve">Patient-id hanterar </w:t>
            </w:r>
            <w:r w:rsidR="00431194">
              <w:t xml:space="preserve">enbart </w:t>
            </w:r>
            <w:r w:rsidR="0053048B" w:rsidRPr="0053048B">
              <w:t>personnummer (ej reservnummer</w:t>
            </w:r>
            <w:r w:rsidR="009C6B4A">
              <w:t>, samordningsnummer</w:t>
            </w:r>
            <w:r w:rsidR="0053048B" w:rsidRPr="0053048B">
              <w:t xml:space="preserve"> osv).</w:t>
            </w:r>
            <w:r w:rsidR="00E155E2">
              <w:t xml:space="preserve"> </w:t>
            </w:r>
            <w:r w:rsidR="004819FE" w:rsidRPr="004819FE">
              <w:t xml:space="preserve"> </w:t>
            </w:r>
            <w:proofErr w:type="spellStart"/>
            <w:r w:rsidR="004819FE" w:rsidRPr="00DB711C">
              <w:rPr>
                <w:lang w:val="en-US"/>
              </w:rPr>
              <w:t>Raderade</w:t>
            </w:r>
            <w:proofErr w:type="spellEnd"/>
            <w:r w:rsidR="004819FE" w:rsidRPr="00DB711C">
              <w:rPr>
                <w:lang w:val="en-US"/>
              </w:rPr>
              <w:t xml:space="preserve"> </w:t>
            </w:r>
            <w:r w:rsidR="004819FE" w:rsidRPr="00DB711C">
              <w:rPr>
                <w:rFonts w:ascii="Arial" w:hAnsi="Arial" w:cs="Arial"/>
                <w:i/>
                <w:iCs/>
                <w:sz w:val="20"/>
                <w:lang w:val="en-US"/>
              </w:rPr>
              <w:t xml:space="preserve"> </w:t>
            </w:r>
            <w:proofErr w:type="spellStart"/>
            <w:r w:rsidR="004819FE" w:rsidRPr="00DB711C">
              <w:rPr>
                <w:rFonts w:ascii="Arial" w:hAnsi="Arial" w:cs="Arial"/>
                <w:i/>
                <w:iCs/>
                <w:sz w:val="20"/>
                <w:lang w:val="en-US"/>
              </w:rPr>
              <w:t>Request.receiving</w:t>
            </w:r>
            <w:proofErr w:type="spellEnd"/>
            <w:r w:rsidR="004819FE" w:rsidRPr="00DB711C">
              <w:rPr>
                <w:rFonts w:ascii="Arial" w:hAnsi="Arial" w:cs="Arial"/>
                <w:i/>
                <w:iCs/>
                <w:sz w:val="20"/>
                <w:lang w:val="en-US"/>
              </w:rPr>
              <w:t>-person-id, Request. receiving-person-phone number</w:t>
            </w:r>
            <w:r w:rsidR="00DB711C" w:rsidRPr="00DB711C">
              <w:rPr>
                <w:rFonts w:ascii="Arial" w:hAnsi="Arial" w:cs="Arial"/>
                <w:i/>
                <w:iCs/>
                <w:sz w:val="20"/>
                <w:lang w:val="en-US"/>
              </w:rPr>
              <w:t>.</w:t>
            </w:r>
          </w:p>
        </w:tc>
        <w:tc>
          <w:tcPr>
            <w:tcW w:w="1984" w:type="dxa"/>
          </w:tcPr>
          <w:p w:rsidR="000320F4" w:rsidRPr="00371BAF" w:rsidRDefault="00C85E8C" w:rsidP="000320F4">
            <w:pPr>
              <w:jc w:val="center"/>
            </w:pPr>
            <w:r>
              <w:t>Robert Georén</w:t>
            </w:r>
          </w:p>
        </w:tc>
      </w:tr>
      <w:tr w:rsidR="000320F4" w:rsidRPr="00052921" w:rsidTr="000320F4">
        <w:trPr>
          <w:trHeight w:val="77"/>
        </w:trPr>
        <w:tc>
          <w:tcPr>
            <w:tcW w:w="1134" w:type="dxa"/>
          </w:tcPr>
          <w:p w:rsidR="000320F4" w:rsidRPr="00371BAF" w:rsidRDefault="003367D5" w:rsidP="000320F4">
            <w:r>
              <w:t>0.5-SNAPSHOT</w:t>
            </w:r>
          </w:p>
        </w:tc>
        <w:tc>
          <w:tcPr>
            <w:tcW w:w="1418" w:type="dxa"/>
          </w:tcPr>
          <w:p w:rsidR="000320F4" w:rsidRPr="00371BAF" w:rsidRDefault="000320F4" w:rsidP="000320F4"/>
        </w:tc>
        <w:tc>
          <w:tcPr>
            <w:tcW w:w="5103" w:type="dxa"/>
          </w:tcPr>
          <w:p w:rsidR="000320F4" w:rsidRPr="00052921" w:rsidRDefault="00F37C21" w:rsidP="000320F4">
            <w:r>
              <w:t>Begränsade L</w:t>
            </w:r>
            <w:r w:rsidR="00DB711C">
              <w:t>abbremisser till endast Mikrobiologi.</w:t>
            </w:r>
          </w:p>
        </w:tc>
        <w:tc>
          <w:tcPr>
            <w:tcW w:w="1984" w:type="dxa"/>
          </w:tcPr>
          <w:p w:rsidR="000320F4" w:rsidRPr="00052921" w:rsidRDefault="00AC2D9F" w:rsidP="000320F4">
            <w:pPr>
              <w:jc w:val="center"/>
            </w:pPr>
            <w:r>
              <w:t>Robert Georén</w:t>
            </w: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r w:rsidR="000320F4" w:rsidRPr="00052921" w:rsidTr="000320F4">
        <w:tc>
          <w:tcPr>
            <w:tcW w:w="1134" w:type="dxa"/>
          </w:tcPr>
          <w:p w:rsidR="000320F4" w:rsidRPr="00052921" w:rsidRDefault="000320F4" w:rsidP="000320F4"/>
        </w:tc>
        <w:tc>
          <w:tcPr>
            <w:tcW w:w="1418" w:type="dxa"/>
          </w:tcPr>
          <w:p w:rsidR="000320F4" w:rsidRPr="00052921" w:rsidRDefault="000320F4" w:rsidP="000320F4"/>
        </w:tc>
        <w:tc>
          <w:tcPr>
            <w:tcW w:w="5103" w:type="dxa"/>
          </w:tcPr>
          <w:p w:rsidR="000320F4" w:rsidRPr="00052921" w:rsidRDefault="000320F4" w:rsidP="000320F4"/>
        </w:tc>
        <w:tc>
          <w:tcPr>
            <w:tcW w:w="1984" w:type="dxa"/>
          </w:tcPr>
          <w:p w:rsidR="000320F4" w:rsidRPr="00052921" w:rsidRDefault="000320F4" w:rsidP="000320F4">
            <w:pPr>
              <w:jc w:val="center"/>
            </w:pPr>
          </w:p>
        </w:tc>
      </w:tr>
    </w:tbl>
    <w:p w:rsidR="00036077" w:rsidRPr="00052921" w:rsidRDefault="00036077">
      <w:pPr>
        <w:spacing w:after="0"/>
      </w:pPr>
      <w:r w:rsidRPr="00052921">
        <w:br w:type="page"/>
      </w:r>
    </w:p>
    <w:p w:rsidR="00036077" w:rsidRPr="00052921" w:rsidRDefault="00036077">
      <w:pPr>
        <w:sectPr w:rsidR="00036077" w:rsidRPr="00052921" w:rsidSect="00036077">
          <w:type w:val="continuous"/>
          <w:pgSz w:w="11907" w:h="16840"/>
          <w:pgMar w:top="1491" w:right="577" w:bottom="1196" w:left="1870" w:header="567" w:footer="680" w:gutter="0"/>
          <w:cols w:space="770"/>
          <w:docGrid w:linePitch="299"/>
        </w:sectPr>
      </w:pPr>
    </w:p>
    <w:p w:rsidR="005904B9" w:rsidRDefault="00557EF2">
      <w:pPr>
        <w:pStyle w:val="Heading1"/>
      </w:pPr>
      <w:bookmarkStart w:id="1" w:name="_Toc94700167"/>
      <w:bookmarkStart w:id="2" w:name="_Toc94953683"/>
      <w:bookmarkStart w:id="3" w:name="_Toc94953685"/>
      <w:bookmarkStart w:id="4" w:name="_Toc94700169"/>
      <w:bookmarkStart w:id="5" w:name="_Toc94953686"/>
      <w:bookmarkStart w:id="6" w:name="_Toc192060811"/>
      <w:bookmarkStart w:id="7" w:name="_Toc192643288"/>
      <w:bookmarkStart w:id="8" w:name="_Toc309296774"/>
      <w:bookmarkEnd w:id="1"/>
      <w:bookmarkEnd w:id="2"/>
      <w:bookmarkEnd w:id="3"/>
      <w:bookmarkEnd w:id="4"/>
      <w:bookmarkEnd w:id="5"/>
      <w:r>
        <w:lastRenderedPageBreak/>
        <w:t>Inledning</w:t>
      </w:r>
      <w:bookmarkEnd w:id="6"/>
      <w:bookmarkEnd w:id="7"/>
      <w:bookmarkEnd w:id="8"/>
    </w:p>
    <w:p w:rsidR="005904B9" w:rsidRDefault="00557EF2">
      <w:pPr>
        <w:pStyle w:val="BPText"/>
        <w:ind w:left="0"/>
        <w:rPr>
          <w:rFonts w:ascii="Times New Roman" w:hAnsi="Times New Roman"/>
          <w:lang w:eastAsia="sv-SE"/>
        </w:rPr>
      </w:pPr>
      <w:r>
        <w:rPr>
          <w:rFonts w:ascii="Times New Roman" w:hAnsi="Times New Roman"/>
          <w:lang w:eastAsia="sv-SE"/>
        </w:rPr>
        <w:t>”</w:t>
      </w:r>
      <w:r w:rsidR="00BD1D92">
        <w:rPr>
          <w:rFonts w:ascii="Times New Roman" w:hAnsi="Times New Roman"/>
          <w:lang w:eastAsia="sv-SE"/>
        </w:rPr>
        <w:t>Visualisering remiss status</w:t>
      </w:r>
      <w:r>
        <w:rPr>
          <w:rFonts w:ascii="Times New Roman" w:hAnsi="Times New Roman"/>
          <w:lang w:eastAsia="sv-SE"/>
        </w:rPr>
        <w:t xml:space="preserve">” </w:t>
      </w:r>
      <w:r w:rsidR="00784410">
        <w:rPr>
          <w:rFonts w:ascii="Times New Roman" w:hAnsi="Times New Roman"/>
          <w:lang w:eastAsia="sv-SE"/>
        </w:rPr>
        <w:t xml:space="preserve">skulle kunna bli </w:t>
      </w:r>
      <w:r>
        <w:rPr>
          <w:rFonts w:ascii="Times New Roman" w:hAnsi="Times New Roman"/>
          <w:lang w:eastAsia="sv-SE"/>
        </w:rPr>
        <w:t>en nationell tjänst</w:t>
      </w:r>
      <w:r w:rsidR="00986E16">
        <w:rPr>
          <w:rFonts w:ascii="Times New Roman" w:hAnsi="Times New Roman"/>
          <w:lang w:eastAsia="sv-SE"/>
        </w:rPr>
        <w:t xml:space="preserve"> vars avsikt är att exponera remissstatus på remisser som finns hos en vårdgivare.</w:t>
      </w:r>
      <w:r>
        <w:rPr>
          <w:rFonts w:ascii="Times New Roman" w:hAnsi="Times New Roman"/>
          <w:lang w:eastAsia="sv-SE"/>
        </w:rPr>
        <w:t xml:space="preserve"> Att utveckla en nationell tjänst kräver bl.a. anpassning mot de riktlinjer som finns i VIT-boken. </w:t>
      </w:r>
    </w:p>
    <w:p w:rsidR="005904B9" w:rsidRDefault="00E957F8">
      <w:pPr>
        <w:pStyle w:val="BPText"/>
        <w:ind w:left="0"/>
        <w:rPr>
          <w:rFonts w:ascii="Times New Roman" w:hAnsi="Times New Roman"/>
          <w:lang w:eastAsia="sv-SE"/>
        </w:rPr>
      </w:pPr>
      <w:r>
        <w:rPr>
          <w:rFonts w:ascii="Times New Roman" w:hAnsi="Times New Roman"/>
          <w:lang w:eastAsia="sv-SE"/>
        </w:rPr>
        <w:t xml:space="preserve">Det </w:t>
      </w:r>
      <w:r w:rsidR="00512A06">
        <w:rPr>
          <w:rFonts w:ascii="Times New Roman" w:hAnsi="Times New Roman"/>
          <w:lang w:eastAsia="sv-SE"/>
        </w:rPr>
        <w:t xml:space="preserve">kommer att bli fler producenter i framtiden och just nu </w:t>
      </w:r>
      <w:r w:rsidR="00DF284A">
        <w:rPr>
          <w:rFonts w:ascii="Times New Roman" w:hAnsi="Times New Roman"/>
          <w:lang w:eastAsia="sv-SE"/>
        </w:rPr>
        <w:t xml:space="preserve">enbart </w:t>
      </w:r>
      <w:r w:rsidR="00986E16">
        <w:rPr>
          <w:rFonts w:ascii="Times New Roman" w:hAnsi="Times New Roman"/>
          <w:lang w:eastAsia="sv-SE"/>
        </w:rPr>
        <w:t xml:space="preserve">MVK </w:t>
      </w:r>
      <w:r w:rsidR="00512A06">
        <w:rPr>
          <w:rFonts w:ascii="Times New Roman" w:hAnsi="Times New Roman"/>
          <w:lang w:eastAsia="sv-SE"/>
        </w:rPr>
        <w:t>som konsument.</w:t>
      </w:r>
    </w:p>
    <w:p w:rsidR="00E960AE" w:rsidRDefault="00E960AE">
      <w:pPr>
        <w:pStyle w:val="BPText"/>
        <w:ind w:left="0"/>
        <w:rPr>
          <w:rFonts w:ascii="Times New Roman" w:hAnsi="Times New Roman"/>
          <w:lang w:eastAsia="sv-SE"/>
        </w:rPr>
      </w:pPr>
    </w:p>
    <w:p w:rsidR="005904B9" w:rsidRDefault="001A5824">
      <w:pPr>
        <w:pStyle w:val="BodyTextIndent"/>
      </w:pPr>
      <w:r>
        <w:pict>
          <v:shape id="_x0000_s3634" type="#_x0000_t202" style="width:222pt;height:265.1pt;mso-position-horizontal-relative:char;mso-position-vertical-relative:line" o:allowincell="f" fillcolor="#ddd">
            <v:textbox style="mso-next-textbox:#_x0000_s3634">
              <w:txbxContent>
                <w:p w:rsidR="00F8421A" w:rsidRDefault="00F8421A">
                  <w:pPr>
                    <w:pStyle w:val="Footer"/>
                    <w:rPr>
                      <w:b/>
                      <w:i/>
                    </w:rPr>
                  </w:pPr>
                  <w:r>
                    <w:rPr>
                      <w:b/>
                      <w:i/>
                    </w:rPr>
                    <w:t>Delprojekt informationsstruktur</w:t>
                  </w:r>
                </w:p>
                <w:p w:rsidR="00F8421A" w:rsidRDefault="00F8421A">
                  <w:pPr>
                    <w:pStyle w:val="Footer"/>
                    <w:rPr>
                      <w:b/>
                      <w:i/>
                    </w:rPr>
                  </w:pPr>
                  <w:r>
                    <w:rPr>
                      <w:b/>
                      <w:i/>
                    </w:rPr>
                    <w:t>I arbetet har följande personer deltagit:</w:t>
                  </w:r>
                </w:p>
                <w:p w:rsidR="00F8421A" w:rsidRDefault="00F8421A">
                  <w:pPr>
                    <w:pStyle w:val="Footer"/>
                  </w:pPr>
                  <w:r>
                    <w:rPr>
                      <w:i/>
                    </w:rPr>
                    <w:t>Projektledare</w:t>
                  </w:r>
                  <w:r>
                    <w:t>: Kasper</w:t>
                  </w:r>
                  <w:r>
                    <w:br/>
                  </w:r>
                  <w:r>
                    <w:rPr>
                      <w:i/>
                    </w:rPr>
                    <w:t>Projektgrupp</w:t>
                  </w:r>
                  <w:r>
                    <w:t xml:space="preserve">: </w:t>
                  </w:r>
                </w:p>
                <w:p w:rsidR="00F8421A" w:rsidRDefault="00F8421A">
                  <w:pPr>
                    <w:pStyle w:val="Footer"/>
                  </w:pPr>
                  <w:r>
                    <w:t>Robert Georén (Mawell),</w:t>
                  </w:r>
                </w:p>
                <w:p w:rsidR="00F8421A" w:rsidRPr="00512A06" w:rsidRDefault="00F8421A">
                  <w:pPr>
                    <w:pStyle w:val="Footer"/>
                  </w:pPr>
                  <w:r w:rsidRPr="00512A06">
                    <w:t>Stefan Gustanvsson (Mawell),</w:t>
                  </w:r>
                </w:p>
                <w:p w:rsidR="00F8421A" w:rsidRPr="00512A06" w:rsidRDefault="00F8421A">
                  <w:pPr>
                    <w:pStyle w:val="Footer"/>
                  </w:pPr>
                  <w:r w:rsidRPr="00512A06">
                    <w:t xml:space="preserve">Lars Palmberg (SLL). </w:t>
                  </w:r>
                </w:p>
                <w:p w:rsidR="00F8421A" w:rsidRPr="00512A06" w:rsidRDefault="00F8421A">
                  <w:pPr>
                    <w:pStyle w:val="Footer"/>
                  </w:pPr>
                  <w:r w:rsidRPr="00512A06">
                    <w:t>Krister Hintze (Cambio),</w:t>
                  </w:r>
                </w:p>
                <w:p w:rsidR="00F8421A" w:rsidRPr="00512A06" w:rsidRDefault="00F8421A">
                  <w:pPr>
                    <w:pStyle w:val="Footer"/>
                    <w:rPr>
                      <w:i/>
                    </w:rPr>
                  </w:pPr>
                  <w:r w:rsidRPr="00512A06">
                    <w:t>Gunnar E</w:t>
                  </w:r>
                  <w:r>
                    <w:t>hn</w:t>
                  </w:r>
                  <w:r w:rsidRPr="00512A06">
                    <w:t xml:space="preserve"> (Cambio)</w:t>
                  </w:r>
                </w:p>
                <w:p w:rsidR="00F8421A" w:rsidRDefault="00F8421A">
                  <w:pPr>
                    <w:pStyle w:val="Footer"/>
                    <w:rPr>
                      <w:i/>
                    </w:rPr>
                  </w:pPr>
                  <w:r>
                    <w:rPr>
                      <w:i/>
                    </w:rPr>
                    <w:t>Informationsmodellerare:</w:t>
                  </w:r>
                </w:p>
                <w:p w:rsidR="00F8421A" w:rsidRDefault="00F8421A">
                  <w:pPr>
                    <w:pStyle w:val="Footer"/>
                  </w:pPr>
                  <w:r>
                    <w:t>Stefan Gustavsson, Robert Georén</w:t>
                  </w:r>
                </w:p>
              </w:txbxContent>
            </v:textbox>
            <w10:wrap type="none"/>
            <w10:anchorlock/>
          </v:shape>
        </w:pict>
      </w:r>
    </w:p>
    <w:p w:rsidR="005904B9" w:rsidRDefault="005904B9">
      <w:pPr>
        <w:pStyle w:val="BodyTextIndent"/>
      </w:pPr>
    </w:p>
    <w:p w:rsidR="005904B9" w:rsidRDefault="005904B9">
      <w:pPr>
        <w:pStyle w:val="BodyTextIndent"/>
      </w:pPr>
    </w:p>
    <w:p w:rsidR="005904B9" w:rsidRDefault="005904B9">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Pr>
        <w:pStyle w:val="BodyTextIndent"/>
      </w:pPr>
    </w:p>
    <w:p w:rsidR="00356243" w:rsidRDefault="00356243"/>
    <w:p w:rsidR="00E960AE" w:rsidRDefault="00E960AE"/>
    <w:p w:rsidR="005904B9" w:rsidRDefault="00557EF2">
      <w:r>
        <w:t xml:space="preserve">Denna informationsspecifikation beskriver och preciserar den information som </w:t>
      </w:r>
      <w:r w:rsidR="00356243">
        <w:t>Remiss status tjänsten</w:t>
      </w:r>
      <w:r w:rsidR="006C1554">
        <w:t xml:space="preserve"> använder</w:t>
      </w:r>
      <w:r>
        <w:t>.</w:t>
      </w:r>
    </w:p>
    <w:p w:rsidR="005904B9" w:rsidRDefault="00557EF2">
      <w:pPr>
        <w:pStyle w:val="Footer"/>
        <w:tabs>
          <w:tab w:val="clear" w:pos="4819"/>
          <w:tab w:val="clear" w:pos="9071"/>
        </w:tabs>
      </w:pPr>
      <w:r>
        <w:t xml:space="preserve">Informationsspecifikationen har arbetats fram enligt </w:t>
      </w:r>
      <w:r>
        <w:rPr>
          <w:i/>
        </w:rPr>
        <w:t>RIV Metodanvisningar för informationsspecifikationer</w:t>
      </w:r>
      <w:r>
        <w:t xml:space="preserve">. </w:t>
      </w:r>
    </w:p>
    <w:p w:rsidR="005904B9" w:rsidRDefault="00557EF2">
      <w:pPr>
        <w:pStyle w:val="Footer"/>
        <w:tabs>
          <w:tab w:val="clear" w:pos="4819"/>
          <w:tab w:val="clear" w:pos="9071"/>
        </w:tabs>
      </w:pPr>
      <w:r>
        <w:t>Informationsspecifikationen innehåller:</w:t>
      </w:r>
    </w:p>
    <w:p w:rsidR="005904B9" w:rsidRDefault="00557EF2">
      <w:pPr>
        <w:pStyle w:val="Footer"/>
        <w:numPr>
          <w:ilvl w:val="0"/>
          <w:numId w:val="5"/>
        </w:numPr>
        <w:tabs>
          <w:tab w:val="clear" w:pos="780"/>
          <w:tab w:val="clear" w:pos="4819"/>
          <w:tab w:val="clear" w:pos="9071"/>
          <w:tab w:val="num" w:pos="330"/>
        </w:tabs>
        <w:ind w:left="330" w:hanging="330"/>
      </w:pPr>
      <w:r>
        <w:t>Informationsmängdsöversikt.</w:t>
      </w:r>
    </w:p>
    <w:p w:rsidR="005904B9" w:rsidRDefault="00557EF2">
      <w:pPr>
        <w:pStyle w:val="Footer"/>
        <w:numPr>
          <w:ilvl w:val="0"/>
          <w:numId w:val="5"/>
        </w:numPr>
        <w:tabs>
          <w:tab w:val="clear" w:pos="780"/>
          <w:tab w:val="clear" w:pos="4819"/>
          <w:tab w:val="clear" w:pos="9071"/>
          <w:tab w:val="num" w:pos="330"/>
        </w:tabs>
        <w:ind w:left="330" w:hanging="330"/>
      </w:pPr>
      <w:r>
        <w:t>Verksamhets</w:t>
      </w:r>
      <w:r w:rsidR="00C3706D">
        <w:t xml:space="preserve">orienterad domän </w:t>
      </w:r>
      <w:r>
        <w:t>informationsmodell (V-DIM)</w:t>
      </w:r>
      <w:r w:rsidR="00A81F54">
        <w:t>.</w:t>
      </w:r>
    </w:p>
    <w:p w:rsidR="009321C1" w:rsidRDefault="009321C1">
      <w:pPr>
        <w:pStyle w:val="Footer"/>
        <w:numPr>
          <w:ilvl w:val="0"/>
          <w:numId w:val="5"/>
        </w:numPr>
        <w:tabs>
          <w:tab w:val="clear" w:pos="780"/>
          <w:tab w:val="clear" w:pos="4819"/>
          <w:tab w:val="clear" w:pos="9071"/>
          <w:tab w:val="num" w:pos="330"/>
        </w:tabs>
        <w:ind w:left="330" w:hanging="330"/>
      </w:pPr>
      <w:r>
        <w:t>Verksamhets</w:t>
      </w:r>
      <w:r w:rsidR="0024601E">
        <w:t xml:space="preserve">orienterad </w:t>
      </w:r>
      <w:r>
        <w:t>meddelande</w:t>
      </w:r>
      <w:r w:rsidR="0024601E">
        <w:t>informations</w:t>
      </w:r>
      <w:r>
        <w:t>modell (V-MIM)</w:t>
      </w:r>
      <w:r w:rsidR="001448C2">
        <w:t>.</w:t>
      </w:r>
    </w:p>
    <w:p w:rsidR="005904B9" w:rsidRDefault="00557EF2" w:rsidP="001448C2">
      <w:pPr>
        <w:pStyle w:val="Footer"/>
        <w:numPr>
          <w:ilvl w:val="0"/>
          <w:numId w:val="5"/>
        </w:numPr>
        <w:tabs>
          <w:tab w:val="clear" w:pos="780"/>
          <w:tab w:val="clear" w:pos="4819"/>
          <w:tab w:val="clear" w:pos="9071"/>
          <w:tab w:val="num" w:pos="330"/>
        </w:tabs>
        <w:ind w:left="330" w:hanging="330"/>
        <w:sectPr w:rsidR="005904B9" w:rsidSect="006255F6">
          <w:type w:val="continuous"/>
          <w:pgSz w:w="11907" w:h="16840"/>
          <w:pgMar w:top="1491" w:right="577" w:bottom="1196" w:left="1870" w:header="567" w:footer="680" w:gutter="0"/>
          <w:cols w:num="2" w:space="720" w:equalWidth="0">
            <w:col w:w="4290" w:space="770"/>
            <w:col w:w="4400"/>
          </w:cols>
          <w:docGrid w:linePitch="299"/>
        </w:sectPr>
      </w:pPr>
      <w:r>
        <w:t>Termer och definitioner</w:t>
      </w:r>
      <w:r w:rsidR="001448C2">
        <w:t>.</w:t>
      </w:r>
    </w:p>
    <w:p w:rsidR="005904B9" w:rsidRDefault="001A5824">
      <w:pPr>
        <w:rPr>
          <w:rFonts w:ascii="Verdana" w:hAnsi="Verdana"/>
          <w:b/>
        </w:rPr>
      </w:pPr>
      <w:r w:rsidRPr="001A5824">
        <w:rPr>
          <w:noProof/>
        </w:rPr>
        <w:lastRenderedPageBreak/>
        <w:pict>
          <v:rect id="_x0000_s3632" style="position:absolute;margin-left:165pt;margin-top:578.55pt;width:77pt;height:8.5pt;z-index:251658752" o:allowincell="f" stroked="f"/>
        </w:pict>
      </w:r>
      <w:r w:rsidR="00557EF2">
        <w:rPr>
          <w:rFonts w:ascii="Verdana" w:hAnsi="Verdana"/>
          <w:b/>
        </w:rPr>
        <w:t>Innehållsförteckning</w:t>
      </w:r>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r>
        <w:rPr>
          <w:b w:val="0"/>
        </w:rPr>
        <w:fldChar w:fldCharType="begin"/>
      </w:r>
      <w:r w:rsidR="00557EF2">
        <w:rPr>
          <w:b w:val="0"/>
        </w:rPr>
        <w:instrText xml:space="preserve"> TOC \o "1-3" \h \z </w:instrText>
      </w:r>
      <w:r>
        <w:rPr>
          <w:b w:val="0"/>
        </w:rPr>
        <w:fldChar w:fldCharType="separate"/>
      </w:r>
      <w:hyperlink w:anchor="_Toc309296774" w:history="1">
        <w:r w:rsidR="008452D0" w:rsidRPr="007E0370">
          <w:rPr>
            <w:rStyle w:val="Hyperlink"/>
            <w:noProof/>
          </w:rPr>
          <w:t>1</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Inledning</w:t>
        </w:r>
        <w:r w:rsidR="008452D0">
          <w:rPr>
            <w:noProof/>
            <w:webHidden/>
          </w:rPr>
          <w:tab/>
        </w:r>
        <w:r>
          <w:rPr>
            <w:noProof/>
            <w:webHidden/>
          </w:rPr>
          <w:fldChar w:fldCharType="begin"/>
        </w:r>
        <w:r w:rsidR="008452D0">
          <w:rPr>
            <w:noProof/>
            <w:webHidden/>
          </w:rPr>
          <w:instrText xml:space="preserve"> PAGEREF _Toc309296774 \h </w:instrText>
        </w:r>
        <w:r>
          <w:rPr>
            <w:noProof/>
            <w:webHidden/>
          </w:rPr>
        </w:r>
        <w:r>
          <w:rPr>
            <w:noProof/>
            <w:webHidden/>
          </w:rPr>
          <w:fldChar w:fldCharType="separate"/>
        </w:r>
        <w:r w:rsidR="008452D0">
          <w:rPr>
            <w:noProof/>
            <w:webHidden/>
          </w:rPr>
          <w:t>3</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5" w:history="1">
        <w:r w:rsidR="008452D0" w:rsidRPr="007E0370">
          <w:rPr>
            <w:rStyle w:val="Hyperlink"/>
            <w:noProof/>
          </w:rPr>
          <w:t>2</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Generella regler</w:t>
        </w:r>
        <w:r w:rsidR="008452D0">
          <w:rPr>
            <w:noProof/>
            <w:webHidden/>
          </w:rPr>
          <w:tab/>
        </w:r>
        <w:r>
          <w:rPr>
            <w:noProof/>
            <w:webHidden/>
          </w:rPr>
          <w:fldChar w:fldCharType="begin"/>
        </w:r>
        <w:r w:rsidR="008452D0">
          <w:rPr>
            <w:noProof/>
            <w:webHidden/>
          </w:rPr>
          <w:instrText xml:space="preserve"> PAGEREF _Toc309296775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1A5824">
      <w:pPr>
        <w:pStyle w:val="TOC2"/>
        <w:tabs>
          <w:tab w:val="left" w:pos="960"/>
          <w:tab w:val="right" w:leader="dot" w:pos="8939"/>
        </w:tabs>
        <w:rPr>
          <w:rFonts w:asciiTheme="minorHAnsi" w:eastAsiaTheme="minorEastAsia" w:hAnsiTheme="minorHAnsi" w:cstheme="minorBidi"/>
          <w:noProof/>
          <w:sz w:val="22"/>
          <w:szCs w:val="22"/>
        </w:rPr>
      </w:pPr>
      <w:hyperlink w:anchor="_Toc309296776" w:history="1">
        <w:r w:rsidR="008452D0" w:rsidRPr="007E0370">
          <w:rPr>
            <w:rStyle w:val="Hyperlink"/>
            <w:noProof/>
          </w:rPr>
          <w:t>2.1</w:t>
        </w:r>
        <w:r w:rsidR="008452D0">
          <w:rPr>
            <w:rFonts w:asciiTheme="minorHAnsi" w:eastAsiaTheme="minorEastAsia" w:hAnsiTheme="minorHAnsi" w:cstheme="minorBidi"/>
            <w:noProof/>
            <w:sz w:val="22"/>
            <w:szCs w:val="22"/>
          </w:rPr>
          <w:tab/>
        </w:r>
        <w:r w:rsidR="008452D0" w:rsidRPr="007E0370">
          <w:rPr>
            <w:rStyle w:val="Hyperlink"/>
            <w:noProof/>
          </w:rPr>
          <w:t>SLA-krav</w:t>
        </w:r>
        <w:r w:rsidR="008452D0">
          <w:rPr>
            <w:noProof/>
            <w:webHidden/>
          </w:rPr>
          <w:tab/>
        </w:r>
        <w:r>
          <w:rPr>
            <w:noProof/>
            <w:webHidden/>
          </w:rPr>
          <w:fldChar w:fldCharType="begin"/>
        </w:r>
        <w:r w:rsidR="008452D0">
          <w:rPr>
            <w:noProof/>
            <w:webHidden/>
          </w:rPr>
          <w:instrText xml:space="preserve"> PAGEREF _Toc309296776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1A5824">
      <w:pPr>
        <w:pStyle w:val="TOC2"/>
        <w:tabs>
          <w:tab w:val="left" w:pos="960"/>
          <w:tab w:val="right" w:leader="dot" w:pos="8939"/>
        </w:tabs>
        <w:rPr>
          <w:rFonts w:asciiTheme="minorHAnsi" w:eastAsiaTheme="minorEastAsia" w:hAnsiTheme="minorHAnsi" w:cstheme="minorBidi"/>
          <w:noProof/>
          <w:sz w:val="22"/>
          <w:szCs w:val="22"/>
        </w:rPr>
      </w:pPr>
      <w:hyperlink w:anchor="_Toc309296777" w:history="1">
        <w:r w:rsidR="008452D0" w:rsidRPr="007E0370">
          <w:rPr>
            <w:rStyle w:val="Hyperlink"/>
            <w:noProof/>
          </w:rPr>
          <w:t>2.2</w:t>
        </w:r>
        <w:r w:rsidR="008452D0">
          <w:rPr>
            <w:rFonts w:asciiTheme="minorHAnsi" w:eastAsiaTheme="minorEastAsia" w:hAnsiTheme="minorHAnsi" w:cstheme="minorBidi"/>
            <w:noProof/>
            <w:sz w:val="22"/>
            <w:szCs w:val="22"/>
          </w:rPr>
          <w:tab/>
        </w:r>
        <w:r w:rsidR="008452D0" w:rsidRPr="007E0370">
          <w:rPr>
            <w:rStyle w:val="Hyperlink"/>
            <w:noProof/>
          </w:rPr>
          <w:t>Felhantering</w:t>
        </w:r>
        <w:r w:rsidR="008452D0">
          <w:rPr>
            <w:noProof/>
            <w:webHidden/>
          </w:rPr>
          <w:tab/>
        </w:r>
        <w:r>
          <w:rPr>
            <w:noProof/>
            <w:webHidden/>
          </w:rPr>
          <w:fldChar w:fldCharType="begin"/>
        </w:r>
        <w:r w:rsidR="008452D0">
          <w:rPr>
            <w:noProof/>
            <w:webHidden/>
          </w:rPr>
          <w:instrText xml:space="preserve"> PAGEREF _Toc309296777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78" w:history="1">
        <w:r w:rsidR="008452D0" w:rsidRPr="007E0370">
          <w:rPr>
            <w:rStyle w:val="Hyperlink"/>
            <w:noProof/>
          </w:rPr>
          <w:t>3</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Informationsflöde</w:t>
        </w:r>
        <w:r w:rsidR="008452D0">
          <w:rPr>
            <w:noProof/>
            <w:webHidden/>
          </w:rPr>
          <w:tab/>
        </w:r>
        <w:r>
          <w:rPr>
            <w:noProof/>
            <w:webHidden/>
          </w:rPr>
          <w:fldChar w:fldCharType="begin"/>
        </w:r>
        <w:r w:rsidR="008452D0">
          <w:rPr>
            <w:noProof/>
            <w:webHidden/>
          </w:rPr>
          <w:instrText xml:space="preserve"> PAGEREF _Toc309296778 \h </w:instrText>
        </w:r>
        <w:r>
          <w:rPr>
            <w:noProof/>
            <w:webHidden/>
          </w:rPr>
        </w:r>
        <w:r>
          <w:rPr>
            <w:noProof/>
            <w:webHidden/>
          </w:rPr>
          <w:fldChar w:fldCharType="separate"/>
        </w:r>
        <w:r w:rsidR="008452D0">
          <w:rPr>
            <w:noProof/>
            <w:webHidden/>
          </w:rPr>
          <w:t>5</w:t>
        </w:r>
        <w:r>
          <w:rPr>
            <w:noProof/>
            <w:webHidden/>
          </w:rPr>
          <w:fldChar w:fldCharType="end"/>
        </w:r>
      </w:hyperlink>
    </w:p>
    <w:p w:rsidR="008452D0" w:rsidRDefault="001A5824">
      <w:pPr>
        <w:pStyle w:val="TOC2"/>
        <w:tabs>
          <w:tab w:val="left" w:pos="960"/>
          <w:tab w:val="right" w:leader="dot" w:pos="8939"/>
        </w:tabs>
        <w:rPr>
          <w:rFonts w:asciiTheme="minorHAnsi" w:eastAsiaTheme="minorEastAsia" w:hAnsiTheme="minorHAnsi" w:cstheme="minorBidi"/>
          <w:noProof/>
          <w:sz w:val="22"/>
          <w:szCs w:val="22"/>
        </w:rPr>
      </w:pPr>
      <w:hyperlink w:anchor="_Toc309296779" w:history="1">
        <w:r w:rsidR="008452D0" w:rsidRPr="007E0370">
          <w:rPr>
            <w:rStyle w:val="Hyperlink"/>
            <w:noProof/>
          </w:rPr>
          <w:t>3.1</w:t>
        </w:r>
        <w:r w:rsidR="008452D0">
          <w:rPr>
            <w:rFonts w:asciiTheme="minorHAnsi" w:eastAsiaTheme="minorEastAsia" w:hAnsiTheme="minorHAnsi" w:cstheme="minorBidi"/>
            <w:noProof/>
            <w:sz w:val="22"/>
            <w:szCs w:val="22"/>
          </w:rPr>
          <w:tab/>
        </w:r>
        <w:r w:rsidR="008452D0" w:rsidRPr="007E0370">
          <w:rPr>
            <w:rStyle w:val="Hyperlink"/>
            <w:noProof/>
          </w:rPr>
          <w:t>Tjänsten</w:t>
        </w:r>
        <w:r w:rsidR="008452D0">
          <w:rPr>
            <w:noProof/>
            <w:webHidden/>
          </w:rPr>
          <w:tab/>
        </w:r>
        <w:r>
          <w:rPr>
            <w:noProof/>
            <w:webHidden/>
          </w:rPr>
          <w:fldChar w:fldCharType="begin"/>
        </w:r>
        <w:r w:rsidR="008452D0">
          <w:rPr>
            <w:noProof/>
            <w:webHidden/>
          </w:rPr>
          <w:instrText xml:space="preserve"> PAGEREF _Toc309296779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0" w:history="1">
        <w:r w:rsidR="008452D0" w:rsidRPr="007E0370">
          <w:rPr>
            <w:rStyle w:val="Hyperlink"/>
            <w:noProof/>
          </w:rPr>
          <w:t>4</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Informationsöversikt</w:t>
        </w:r>
        <w:r w:rsidR="008452D0">
          <w:rPr>
            <w:noProof/>
            <w:webHidden/>
          </w:rPr>
          <w:tab/>
        </w:r>
        <w:r>
          <w:rPr>
            <w:noProof/>
            <w:webHidden/>
          </w:rPr>
          <w:fldChar w:fldCharType="begin"/>
        </w:r>
        <w:r w:rsidR="008452D0">
          <w:rPr>
            <w:noProof/>
            <w:webHidden/>
          </w:rPr>
          <w:instrText xml:space="preserve"> PAGEREF _Toc309296780 \h </w:instrText>
        </w:r>
        <w:r>
          <w:rPr>
            <w:noProof/>
            <w:webHidden/>
          </w:rPr>
        </w:r>
        <w:r>
          <w:rPr>
            <w:noProof/>
            <w:webHidden/>
          </w:rPr>
          <w:fldChar w:fldCharType="separate"/>
        </w:r>
        <w:r w:rsidR="008452D0">
          <w:rPr>
            <w:noProof/>
            <w:webHidden/>
          </w:rPr>
          <w:t>6</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1" w:history="1">
        <w:r w:rsidR="008452D0" w:rsidRPr="007E0370">
          <w:rPr>
            <w:rStyle w:val="Hyperlink"/>
            <w:noProof/>
          </w:rPr>
          <w:t>5</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domäninformationsmodell (V-DIM)</w:t>
        </w:r>
        <w:r w:rsidR="008452D0">
          <w:rPr>
            <w:noProof/>
            <w:webHidden/>
          </w:rPr>
          <w:tab/>
        </w:r>
        <w:r>
          <w:rPr>
            <w:noProof/>
            <w:webHidden/>
          </w:rPr>
          <w:fldChar w:fldCharType="begin"/>
        </w:r>
        <w:r w:rsidR="008452D0">
          <w:rPr>
            <w:noProof/>
            <w:webHidden/>
          </w:rPr>
          <w:instrText xml:space="preserve"> PAGEREF _Toc309296781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1A5824">
      <w:pPr>
        <w:pStyle w:val="TOC2"/>
        <w:tabs>
          <w:tab w:val="left" w:pos="960"/>
          <w:tab w:val="right" w:leader="dot" w:pos="8939"/>
        </w:tabs>
        <w:rPr>
          <w:rFonts w:asciiTheme="minorHAnsi" w:eastAsiaTheme="minorEastAsia" w:hAnsiTheme="minorHAnsi" w:cstheme="minorBidi"/>
          <w:noProof/>
          <w:sz w:val="22"/>
          <w:szCs w:val="22"/>
        </w:rPr>
      </w:pPr>
      <w:hyperlink w:anchor="_Toc309296782" w:history="1">
        <w:r w:rsidR="008452D0" w:rsidRPr="007E0370">
          <w:rPr>
            <w:rStyle w:val="Hyperlink"/>
            <w:noProof/>
          </w:rPr>
          <w:t>5.1</w:t>
        </w:r>
        <w:r w:rsidR="008452D0">
          <w:rPr>
            <w:rFonts w:asciiTheme="minorHAnsi" w:eastAsiaTheme="minorEastAsia" w:hAnsiTheme="minorHAnsi" w:cstheme="minorBidi"/>
            <w:noProof/>
            <w:sz w:val="22"/>
            <w:szCs w:val="22"/>
          </w:rPr>
          <w:tab/>
        </w:r>
        <w:r w:rsidR="008452D0" w:rsidRPr="007E0370">
          <w:rPr>
            <w:rStyle w:val="Hyperlink"/>
            <w:noProof/>
          </w:rPr>
          <w:t>Remiss status modell</w:t>
        </w:r>
        <w:r w:rsidR="008452D0">
          <w:rPr>
            <w:noProof/>
            <w:webHidden/>
          </w:rPr>
          <w:tab/>
        </w:r>
        <w:r>
          <w:rPr>
            <w:noProof/>
            <w:webHidden/>
          </w:rPr>
          <w:fldChar w:fldCharType="begin"/>
        </w:r>
        <w:r w:rsidR="008452D0">
          <w:rPr>
            <w:noProof/>
            <w:webHidden/>
          </w:rPr>
          <w:instrText xml:space="preserve"> PAGEREF _Toc309296782 \h </w:instrText>
        </w:r>
        <w:r>
          <w:rPr>
            <w:noProof/>
            <w:webHidden/>
          </w:rPr>
        </w:r>
        <w:r>
          <w:rPr>
            <w:noProof/>
            <w:webHidden/>
          </w:rPr>
          <w:fldChar w:fldCharType="separate"/>
        </w:r>
        <w:r w:rsidR="008452D0">
          <w:rPr>
            <w:noProof/>
            <w:webHidden/>
          </w:rPr>
          <w:t>7</w:t>
        </w:r>
        <w:r>
          <w:rPr>
            <w:noProof/>
            <w:webHidden/>
          </w:rPr>
          <w:fldChar w:fldCharType="end"/>
        </w:r>
      </w:hyperlink>
    </w:p>
    <w:p w:rsidR="008452D0" w:rsidRDefault="001A5824">
      <w:pPr>
        <w:pStyle w:val="TOC2"/>
        <w:tabs>
          <w:tab w:val="left" w:pos="960"/>
          <w:tab w:val="right" w:leader="dot" w:pos="8939"/>
        </w:tabs>
        <w:rPr>
          <w:rFonts w:asciiTheme="minorHAnsi" w:eastAsiaTheme="minorEastAsia" w:hAnsiTheme="minorHAnsi" w:cstheme="minorBidi"/>
          <w:noProof/>
          <w:sz w:val="22"/>
          <w:szCs w:val="22"/>
        </w:rPr>
      </w:pPr>
      <w:hyperlink w:anchor="_Toc309296783" w:history="1">
        <w:r w:rsidR="008452D0" w:rsidRPr="007E0370">
          <w:rPr>
            <w:rStyle w:val="Hyperlink"/>
            <w:noProof/>
          </w:rPr>
          <w:t>5.2</w:t>
        </w:r>
        <w:r w:rsidR="008452D0">
          <w:rPr>
            <w:rFonts w:asciiTheme="minorHAnsi" w:eastAsiaTheme="minorEastAsia" w:hAnsiTheme="minorHAnsi" w:cstheme="minorBidi"/>
            <w:noProof/>
            <w:sz w:val="22"/>
            <w:szCs w:val="22"/>
          </w:rPr>
          <w:tab/>
        </w:r>
        <w:r w:rsidR="008452D0" w:rsidRPr="007E0370">
          <w:rPr>
            <w:rStyle w:val="Hyperlink"/>
            <w:noProof/>
          </w:rPr>
          <w:t>V-DIM Klasser och attribut</w:t>
        </w:r>
        <w:r w:rsidR="008452D0">
          <w:rPr>
            <w:noProof/>
            <w:webHidden/>
          </w:rPr>
          <w:tab/>
        </w:r>
        <w:r>
          <w:rPr>
            <w:noProof/>
            <w:webHidden/>
          </w:rPr>
          <w:fldChar w:fldCharType="begin"/>
        </w:r>
        <w:r w:rsidR="008452D0">
          <w:rPr>
            <w:noProof/>
            <w:webHidden/>
          </w:rPr>
          <w:instrText xml:space="preserve"> PAGEREF _Toc309296783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1A5824">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4" w:history="1">
        <w:r w:rsidR="008452D0" w:rsidRPr="007E0370">
          <w:rPr>
            <w:rStyle w:val="Hyperlink"/>
            <w:noProof/>
          </w:rPr>
          <w:t>5.2.1</w:t>
        </w:r>
        <w:r w:rsidR="008452D0">
          <w:rPr>
            <w:rFonts w:asciiTheme="minorHAnsi" w:eastAsiaTheme="minorEastAsia" w:hAnsiTheme="minorHAnsi" w:cstheme="minorBidi"/>
            <w:iCs w:val="0"/>
            <w:noProof/>
            <w:sz w:val="22"/>
            <w:szCs w:val="22"/>
          </w:rPr>
          <w:tab/>
        </w:r>
        <w:r w:rsidR="008452D0" w:rsidRPr="007E0370">
          <w:rPr>
            <w:rStyle w:val="Hyperlink"/>
            <w:noProof/>
          </w:rPr>
          <w:t>Request</w:t>
        </w:r>
        <w:r w:rsidR="008452D0">
          <w:rPr>
            <w:noProof/>
            <w:webHidden/>
          </w:rPr>
          <w:tab/>
        </w:r>
        <w:r>
          <w:rPr>
            <w:noProof/>
            <w:webHidden/>
          </w:rPr>
          <w:fldChar w:fldCharType="begin"/>
        </w:r>
        <w:r w:rsidR="008452D0">
          <w:rPr>
            <w:noProof/>
            <w:webHidden/>
          </w:rPr>
          <w:instrText xml:space="preserve"> PAGEREF _Toc309296784 \h </w:instrText>
        </w:r>
        <w:r>
          <w:rPr>
            <w:noProof/>
            <w:webHidden/>
          </w:rPr>
        </w:r>
        <w:r>
          <w:rPr>
            <w:noProof/>
            <w:webHidden/>
          </w:rPr>
          <w:fldChar w:fldCharType="separate"/>
        </w:r>
        <w:r w:rsidR="008452D0">
          <w:rPr>
            <w:noProof/>
            <w:webHidden/>
          </w:rPr>
          <w:t>8</w:t>
        </w:r>
        <w:r>
          <w:rPr>
            <w:noProof/>
            <w:webHidden/>
          </w:rPr>
          <w:fldChar w:fldCharType="end"/>
        </w:r>
      </w:hyperlink>
    </w:p>
    <w:p w:rsidR="008452D0" w:rsidRDefault="001A5824">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5" w:history="1">
        <w:r w:rsidR="008452D0" w:rsidRPr="007E0370">
          <w:rPr>
            <w:rStyle w:val="Hyperlink"/>
            <w:noProof/>
          </w:rPr>
          <w:t>5.2.2</w:t>
        </w:r>
        <w:r w:rsidR="008452D0">
          <w:rPr>
            <w:rFonts w:asciiTheme="minorHAnsi" w:eastAsiaTheme="minorEastAsia" w:hAnsiTheme="minorHAnsi" w:cstheme="minorBidi"/>
            <w:iCs w:val="0"/>
            <w:noProof/>
            <w:sz w:val="22"/>
            <w:szCs w:val="22"/>
          </w:rPr>
          <w:tab/>
        </w:r>
        <w:r w:rsidR="008452D0" w:rsidRPr="007E0370">
          <w:rPr>
            <w:rStyle w:val="Hyperlink"/>
            <w:noProof/>
          </w:rPr>
          <w:t>StatusEvent</w:t>
        </w:r>
        <w:r w:rsidR="008452D0">
          <w:rPr>
            <w:noProof/>
            <w:webHidden/>
          </w:rPr>
          <w:tab/>
        </w:r>
        <w:r>
          <w:rPr>
            <w:noProof/>
            <w:webHidden/>
          </w:rPr>
          <w:fldChar w:fldCharType="begin"/>
        </w:r>
        <w:r w:rsidR="008452D0">
          <w:rPr>
            <w:noProof/>
            <w:webHidden/>
          </w:rPr>
          <w:instrText xml:space="preserve"> PAGEREF _Toc309296785 \h </w:instrText>
        </w:r>
        <w:r>
          <w:rPr>
            <w:noProof/>
            <w:webHidden/>
          </w:rPr>
        </w:r>
        <w:r>
          <w:rPr>
            <w:noProof/>
            <w:webHidden/>
          </w:rPr>
          <w:fldChar w:fldCharType="separate"/>
        </w:r>
        <w:r w:rsidR="008452D0">
          <w:rPr>
            <w:noProof/>
            <w:webHidden/>
          </w:rPr>
          <w:t>13</w:t>
        </w:r>
        <w:r>
          <w:rPr>
            <w:noProof/>
            <w:webHidden/>
          </w:rPr>
          <w:fldChar w:fldCharType="end"/>
        </w:r>
      </w:hyperlink>
    </w:p>
    <w:p w:rsidR="008452D0" w:rsidRDefault="001A5824">
      <w:pPr>
        <w:pStyle w:val="TOC3"/>
        <w:tabs>
          <w:tab w:val="left" w:pos="1200"/>
          <w:tab w:val="right" w:leader="dot" w:pos="8939"/>
        </w:tabs>
        <w:rPr>
          <w:rFonts w:asciiTheme="minorHAnsi" w:eastAsiaTheme="minorEastAsia" w:hAnsiTheme="minorHAnsi" w:cstheme="minorBidi"/>
          <w:iCs w:val="0"/>
          <w:noProof/>
          <w:sz w:val="22"/>
          <w:szCs w:val="22"/>
        </w:rPr>
      </w:pPr>
      <w:hyperlink w:anchor="_Toc309296786" w:history="1">
        <w:r w:rsidR="008452D0" w:rsidRPr="007E0370">
          <w:rPr>
            <w:rStyle w:val="Hyperlink"/>
            <w:noProof/>
          </w:rPr>
          <w:t>5.2.3</w:t>
        </w:r>
        <w:r w:rsidR="008452D0">
          <w:rPr>
            <w:rFonts w:asciiTheme="minorHAnsi" w:eastAsiaTheme="minorEastAsia" w:hAnsiTheme="minorHAnsi" w:cstheme="minorBidi"/>
            <w:iCs w:val="0"/>
            <w:noProof/>
            <w:sz w:val="22"/>
            <w:szCs w:val="22"/>
          </w:rPr>
          <w:tab/>
        </w:r>
        <w:r w:rsidR="008452D0" w:rsidRPr="007E0370">
          <w:rPr>
            <w:rStyle w:val="Hyperlink"/>
            <w:noProof/>
          </w:rPr>
          <w:t>SubjectOfCare</w:t>
        </w:r>
        <w:r w:rsidR="008452D0">
          <w:rPr>
            <w:noProof/>
            <w:webHidden/>
          </w:rPr>
          <w:tab/>
        </w:r>
        <w:r>
          <w:rPr>
            <w:noProof/>
            <w:webHidden/>
          </w:rPr>
          <w:fldChar w:fldCharType="begin"/>
        </w:r>
        <w:r w:rsidR="008452D0">
          <w:rPr>
            <w:noProof/>
            <w:webHidden/>
          </w:rPr>
          <w:instrText xml:space="preserve"> PAGEREF _Toc309296786 \h </w:instrText>
        </w:r>
        <w:r>
          <w:rPr>
            <w:noProof/>
            <w:webHidden/>
          </w:rPr>
        </w:r>
        <w:r>
          <w:rPr>
            <w:noProof/>
            <w:webHidden/>
          </w:rPr>
          <w:fldChar w:fldCharType="separate"/>
        </w:r>
        <w:r w:rsidR="008452D0">
          <w:rPr>
            <w:noProof/>
            <w:webHidden/>
          </w:rPr>
          <w:t>15</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7" w:history="1">
        <w:r w:rsidR="008452D0" w:rsidRPr="007E0370">
          <w:rPr>
            <w:rStyle w:val="Hyperlink"/>
            <w:noProof/>
          </w:rPr>
          <w:t>6</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Verksamhetsorienterad meddelandeinformationsmodell (V-MIM)</w:t>
        </w:r>
        <w:r w:rsidR="008452D0">
          <w:rPr>
            <w:noProof/>
            <w:webHidden/>
          </w:rPr>
          <w:tab/>
        </w:r>
        <w:r>
          <w:rPr>
            <w:noProof/>
            <w:webHidden/>
          </w:rPr>
          <w:fldChar w:fldCharType="begin"/>
        </w:r>
        <w:r w:rsidR="008452D0">
          <w:rPr>
            <w:noProof/>
            <w:webHidden/>
          </w:rPr>
          <w:instrText xml:space="preserve"> PAGEREF _Toc309296787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1A5824">
      <w:pPr>
        <w:pStyle w:val="TOC2"/>
        <w:tabs>
          <w:tab w:val="left" w:pos="960"/>
          <w:tab w:val="right" w:leader="dot" w:pos="8939"/>
        </w:tabs>
        <w:rPr>
          <w:rFonts w:asciiTheme="minorHAnsi" w:eastAsiaTheme="minorEastAsia" w:hAnsiTheme="minorHAnsi" w:cstheme="minorBidi"/>
          <w:noProof/>
          <w:sz w:val="22"/>
          <w:szCs w:val="22"/>
        </w:rPr>
      </w:pPr>
      <w:hyperlink w:anchor="_Toc309296788" w:history="1">
        <w:r w:rsidR="008452D0" w:rsidRPr="007E0370">
          <w:rPr>
            <w:rStyle w:val="Hyperlink"/>
            <w:noProof/>
          </w:rPr>
          <w:t>6.1</w:t>
        </w:r>
        <w:r w:rsidR="008452D0">
          <w:rPr>
            <w:rFonts w:asciiTheme="minorHAnsi" w:eastAsiaTheme="minorEastAsia" w:hAnsiTheme="minorHAnsi" w:cstheme="minorBidi"/>
            <w:noProof/>
            <w:sz w:val="22"/>
            <w:szCs w:val="22"/>
          </w:rPr>
          <w:tab/>
        </w:r>
        <w:r w:rsidR="008452D0" w:rsidRPr="007E0370">
          <w:rPr>
            <w:rStyle w:val="Hyperlink"/>
            <w:noProof/>
          </w:rPr>
          <w:t>Hämta remiss statusar</w:t>
        </w:r>
        <w:r w:rsidR="008452D0">
          <w:rPr>
            <w:noProof/>
            <w:webHidden/>
          </w:rPr>
          <w:tab/>
        </w:r>
        <w:r>
          <w:rPr>
            <w:noProof/>
            <w:webHidden/>
          </w:rPr>
          <w:fldChar w:fldCharType="begin"/>
        </w:r>
        <w:r w:rsidR="008452D0">
          <w:rPr>
            <w:noProof/>
            <w:webHidden/>
          </w:rPr>
          <w:instrText xml:space="preserve"> PAGEREF _Toc309296788 \h </w:instrText>
        </w:r>
        <w:r>
          <w:rPr>
            <w:noProof/>
            <w:webHidden/>
          </w:rPr>
        </w:r>
        <w:r>
          <w:rPr>
            <w:noProof/>
            <w:webHidden/>
          </w:rPr>
          <w:fldChar w:fldCharType="separate"/>
        </w:r>
        <w:r w:rsidR="008452D0">
          <w:rPr>
            <w:noProof/>
            <w:webHidden/>
          </w:rPr>
          <w:t>17</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89" w:history="1">
        <w:r w:rsidR="008452D0" w:rsidRPr="007E0370">
          <w:rPr>
            <w:rStyle w:val="Hyperlink"/>
            <w:noProof/>
          </w:rPr>
          <w:t>7</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Termer och definitioner</w:t>
        </w:r>
        <w:r w:rsidR="008452D0">
          <w:rPr>
            <w:noProof/>
            <w:webHidden/>
          </w:rPr>
          <w:tab/>
        </w:r>
        <w:r>
          <w:rPr>
            <w:noProof/>
            <w:webHidden/>
          </w:rPr>
          <w:fldChar w:fldCharType="begin"/>
        </w:r>
        <w:r w:rsidR="008452D0">
          <w:rPr>
            <w:noProof/>
            <w:webHidden/>
          </w:rPr>
          <w:instrText xml:space="preserve"> PAGEREF _Toc309296789 \h </w:instrText>
        </w:r>
        <w:r>
          <w:rPr>
            <w:noProof/>
            <w:webHidden/>
          </w:rPr>
        </w:r>
        <w:r>
          <w:rPr>
            <w:noProof/>
            <w:webHidden/>
          </w:rPr>
          <w:fldChar w:fldCharType="separate"/>
        </w:r>
        <w:r w:rsidR="008452D0">
          <w:rPr>
            <w:noProof/>
            <w:webHidden/>
          </w:rPr>
          <w:t>18</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0" w:history="1">
        <w:r w:rsidR="008452D0" w:rsidRPr="007E0370">
          <w:rPr>
            <w:rStyle w:val="Hyperlink"/>
            <w:noProof/>
          </w:rPr>
          <w:t>8</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Klassifikationer och kodverk</w:t>
        </w:r>
        <w:r w:rsidR="008452D0">
          <w:rPr>
            <w:noProof/>
            <w:webHidden/>
          </w:rPr>
          <w:tab/>
        </w:r>
        <w:r>
          <w:rPr>
            <w:noProof/>
            <w:webHidden/>
          </w:rPr>
          <w:fldChar w:fldCharType="begin"/>
        </w:r>
        <w:r w:rsidR="008452D0">
          <w:rPr>
            <w:noProof/>
            <w:webHidden/>
          </w:rPr>
          <w:instrText xml:space="preserve"> PAGEREF _Toc309296790 \h </w:instrText>
        </w:r>
        <w:r>
          <w:rPr>
            <w:noProof/>
            <w:webHidden/>
          </w:rPr>
        </w:r>
        <w:r>
          <w:rPr>
            <w:noProof/>
            <w:webHidden/>
          </w:rPr>
          <w:fldChar w:fldCharType="separate"/>
        </w:r>
        <w:r w:rsidR="008452D0">
          <w:rPr>
            <w:noProof/>
            <w:webHidden/>
          </w:rPr>
          <w:t>19</w:t>
        </w:r>
        <w:r>
          <w:rPr>
            <w:noProof/>
            <w:webHidden/>
          </w:rPr>
          <w:fldChar w:fldCharType="end"/>
        </w:r>
      </w:hyperlink>
    </w:p>
    <w:p w:rsidR="008452D0" w:rsidRDefault="001A5824">
      <w:pPr>
        <w:pStyle w:val="TOC3"/>
        <w:tabs>
          <w:tab w:val="left" w:pos="1200"/>
          <w:tab w:val="right" w:leader="dot" w:pos="8939"/>
        </w:tabs>
        <w:rPr>
          <w:rFonts w:asciiTheme="minorHAnsi" w:eastAsiaTheme="minorEastAsia" w:hAnsiTheme="minorHAnsi" w:cstheme="minorBidi"/>
          <w:iCs w:val="0"/>
          <w:noProof/>
          <w:sz w:val="22"/>
          <w:szCs w:val="22"/>
        </w:rPr>
      </w:pPr>
      <w:hyperlink w:anchor="_Toc309296791" w:history="1">
        <w:r w:rsidR="008452D0" w:rsidRPr="007E0370">
          <w:rPr>
            <w:rStyle w:val="Hyperlink"/>
            <w:noProof/>
          </w:rPr>
          <w:t>8.1.1</w:t>
        </w:r>
        <w:r w:rsidR="008452D0">
          <w:rPr>
            <w:rFonts w:asciiTheme="minorHAnsi" w:eastAsiaTheme="minorEastAsia" w:hAnsiTheme="minorHAnsi" w:cstheme="minorBidi"/>
            <w:iCs w:val="0"/>
            <w:noProof/>
            <w:sz w:val="22"/>
            <w:szCs w:val="22"/>
          </w:rPr>
          <w:tab/>
        </w:r>
        <w:r w:rsidR="008452D0" w:rsidRPr="007E0370">
          <w:rPr>
            <w:rStyle w:val="Hyperlink"/>
            <w:noProof/>
          </w:rPr>
          <w:t>Tabell över 'KV Status'- kodverket</w:t>
        </w:r>
        <w:r w:rsidR="008452D0">
          <w:rPr>
            <w:noProof/>
            <w:webHidden/>
          </w:rPr>
          <w:tab/>
        </w:r>
        <w:r>
          <w:rPr>
            <w:noProof/>
            <w:webHidden/>
          </w:rPr>
          <w:fldChar w:fldCharType="begin"/>
        </w:r>
        <w:r w:rsidR="008452D0">
          <w:rPr>
            <w:noProof/>
            <w:webHidden/>
          </w:rPr>
          <w:instrText xml:space="preserve"> PAGEREF _Toc309296791 \h </w:instrText>
        </w:r>
        <w:r>
          <w:rPr>
            <w:noProof/>
            <w:webHidden/>
          </w:rPr>
        </w:r>
        <w:r>
          <w:rPr>
            <w:noProof/>
            <w:webHidden/>
          </w:rPr>
          <w:fldChar w:fldCharType="separate"/>
        </w:r>
        <w:r w:rsidR="008452D0">
          <w:rPr>
            <w:noProof/>
            <w:webHidden/>
          </w:rPr>
          <w:t>20</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2" w:history="1">
        <w:r w:rsidR="008452D0" w:rsidRPr="007E0370">
          <w:rPr>
            <w:rStyle w:val="Hyperlink"/>
            <w:noProof/>
          </w:rPr>
          <w:t>9</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Bilaga 3:  Förklaring till Format</w:t>
        </w:r>
        <w:r w:rsidR="008452D0">
          <w:rPr>
            <w:noProof/>
            <w:webHidden/>
          </w:rPr>
          <w:tab/>
        </w:r>
        <w:r>
          <w:rPr>
            <w:noProof/>
            <w:webHidden/>
          </w:rPr>
          <w:fldChar w:fldCharType="begin"/>
        </w:r>
        <w:r w:rsidR="008452D0">
          <w:rPr>
            <w:noProof/>
            <w:webHidden/>
          </w:rPr>
          <w:instrText xml:space="preserve"> PAGEREF _Toc309296792 \h </w:instrText>
        </w:r>
        <w:r>
          <w:rPr>
            <w:noProof/>
            <w:webHidden/>
          </w:rPr>
        </w:r>
        <w:r>
          <w:rPr>
            <w:noProof/>
            <w:webHidden/>
          </w:rPr>
          <w:fldChar w:fldCharType="separate"/>
        </w:r>
        <w:r w:rsidR="008452D0">
          <w:rPr>
            <w:noProof/>
            <w:webHidden/>
          </w:rPr>
          <w:t>23</w:t>
        </w:r>
        <w:r>
          <w:rPr>
            <w:noProof/>
            <w:webHidden/>
          </w:rPr>
          <w:fldChar w:fldCharType="end"/>
        </w:r>
      </w:hyperlink>
    </w:p>
    <w:p w:rsidR="008452D0" w:rsidRDefault="001A5824">
      <w:pPr>
        <w:pStyle w:val="TOC1"/>
        <w:tabs>
          <w:tab w:val="left" w:pos="480"/>
          <w:tab w:val="right" w:leader="dot" w:pos="8939"/>
        </w:tabs>
        <w:rPr>
          <w:rFonts w:asciiTheme="minorHAnsi" w:eastAsiaTheme="minorEastAsia" w:hAnsiTheme="minorHAnsi" w:cstheme="minorBidi"/>
          <w:b w:val="0"/>
          <w:bCs w:val="0"/>
          <w:caps w:val="0"/>
          <w:noProof/>
          <w:sz w:val="22"/>
          <w:szCs w:val="22"/>
        </w:rPr>
      </w:pPr>
      <w:hyperlink w:anchor="_Toc309296793" w:history="1">
        <w:r w:rsidR="008452D0" w:rsidRPr="007E0370">
          <w:rPr>
            <w:rStyle w:val="Hyperlink"/>
            <w:noProof/>
          </w:rPr>
          <w:t>10</w:t>
        </w:r>
        <w:r w:rsidR="008452D0">
          <w:rPr>
            <w:rFonts w:asciiTheme="minorHAnsi" w:eastAsiaTheme="minorEastAsia" w:hAnsiTheme="minorHAnsi" w:cstheme="minorBidi"/>
            <w:b w:val="0"/>
            <w:bCs w:val="0"/>
            <w:caps w:val="0"/>
            <w:noProof/>
            <w:sz w:val="22"/>
            <w:szCs w:val="22"/>
          </w:rPr>
          <w:tab/>
        </w:r>
        <w:r w:rsidR="008452D0" w:rsidRPr="007E0370">
          <w:rPr>
            <w:rStyle w:val="Hyperlink"/>
            <w:noProof/>
          </w:rPr>
          <w:t>Referenser</w:t>
        </w:r>
        <w:r w:rsidR="008452D0">
          <w:rPr>
            <w:noProof/>
            <w:webHidden/>
          </w:rPr>
          <w:tab/>
        </w:r>
        <w:r>
          <w:rPr>
            <w:noProof/>
            <w:webHidden/>
          </w:rPr>
          <w:fldChar w:fldCharType="begin"/>
        </w:r>
        <w:r w:rsidR="008452D0">
          <w:rPr>
            <w:noProof/>
            <w:webHidden/>
          </w:rPr>
          <w:instrText xml:space="preserve"> PAGEREF _Toc309296793 \h </w:instrText>
        </w:r>
        <w:r>
          <w:rPr>
            <w:noProof/>
            <w:webHidden/>
          </w:rPr>
        </w:r>
        <w:r>
          <w:rPr>
            <w:noProof/>
            <w:webHidden/>
          </w:rPr>
          <w:fldChar w:fldCharType="separate"/>
        </w:r>
        <w:r w:rsidR="008452D0">
          <w:rPr>
            <w:noProof/>
            <w:webHidden/>
          </w:rPr>
          <w:t>26</w:t>
        </w:r>
        <w:r>
          <w:rPr>
            <w:noProof/>
            <w:webHidden/>
          </w:rPr>
          <w:fldChar w:fldCharType="end"/>
        </w:r>
      </w:hyperlink>
    </w:p>
    <w:p w:rsidR="005904B9" w:rsidRDefault="001A5824">
      <w:pPr>
        <w:pStyle w:val="TOC1"/>
        <w:tabs>
          <w:tab w:val="right" w:leader="dot" w:pos="8939"/>
        </w:tabs>
        <w:rPr>
          <w:rFonts w:eastAsia="Batang"/>
          <w:b w:val="0"/>
          <w:caps w:val="0"/>
          <w:noProof/>
          <w:sz w:val="24"/>
        </w:rPr>
      </w:pPr>
      <w:r>
        <w:rPr>
          <w:b w:val="0"/>
        </w:rPr>
        <w:fldChar w:fldCharType="end"/>
      </w:r>
      <w:r w:rsidR="00557EF2">
        <w:rPr>
          <w:rFonts w:eastAsia="Batang"/>
          <w:b w:val="0"/>
          <w:caps w:val="0"/>
          <w:noProof/>
          <w:sz w:val="24"/>
        </w:rPr>
        <w:t xml:space="preserve"> </w:t>
      </w:r>
    </w:p>
    <w:p w:rsidR="005904B9" w:rsidRDefault="00557EF2">
      <w:pPr>
        <w:pStyle w:val="TOC1"/>
        <w:tabs>
          <w:tab w:val="right" w:leader="dot" w:pos="8939"/>
        </w:tabs>
        <w:rPr>
          <w:rFonts w:eastAsia="Batang"/>
          <w:b w:val="0"/>
          <w:caps w:val="0"/>
          <w:noProof/>
          <w:sz w:val="24"/>
        </w:rPr>
      </w:pPr>
      <w:r>
        <w:rPr>
          <w:rFonts w:eastAsia="Batang"/>
          <w:b w:val="0"/>
          <w:caps w:val="0"/>
          <w:noProof/>
          <w:sz w:val="24"/>
        </w:rPr>
        <w:t xml:space="preserve"> </w:t>
      </w:r>
    </w:p>
    <w:p w:rsidR="005904B9" w:rsidRDefault="005904B9">
      <w:pPr>
        <w:pStyle w:val="TOC1"/>
        <w:tabs>
          <w:tab w:val="right" w:leader="dot" w:pos="8939"/>
        </w:tabs>
        <w:rPr>
          <w:rFonts w:eastAsia="Batang"/>
          <w:b w:val="0"/>
          <w:caps w:val="0"/>
          <w:noProof/>
          <w:sz w:val="24"/>
        </w:rPr>
      </w:pPr>
    </w:p>
    <w:p w:rsidR="005904B9" w:rsidRDefault="005904B9">
      <w:pPr>
        <w:pStyle w:val="TOC1"/>
        <w:spacing w:before="0"/>
      </w:pPr>
    </w:p>
    <w:p w:rsidR="005904B9" w:rsidRDefault="001A5824">
      <w:pPr>
        <w:autoSpaceDE w:val="0"/>
        <w:autoSpaceDN w:val="0"/>
        <w:adjustRightInd w:val="0"/>
        <w:spacing w:after="0"/>
        <w:rPr>
          <w:rFonts w:ascii="TimesNewRoman" w:hAnsi="TimesNewRoman"/>
          <w:sz w:val="20"/>
        </w:rPr>
      </w:pPr>
      <w:bookmarkStart w:id="9" w:name="_Ref88886576"/>
      <w:r w:rsidRPr="001A5824">
        <w:rPr>
          <w:noProof/>
        </w:rPr>
        <w:pict>
          <v:shape id="_x0000_s3630" type="#_x0000_t202" style="position:absolute;margin-left:165pt;margin-top:21.3pt;width:82.5pt;height:14.95pt;z-index:251657728" o:allowincell="f" stroked="f">
            <v:textbox style="mso-next-textbox:#_x0000_s3630">
              <w:txbxContent>
                <w:p w:rsidR="00F8421A" w:rsidRDefault="00F8421A"/>
              </w:txbxContent>
            </v:textbox>
          </v:shape>
        </w:pict>
      </w:r>
      <w:r w:rsidR="00557EF2">
        <w:br w:type="page"/>
      </w:r>
      <w:bookmarkEnd w:id="9"/>
    </w:p>
    <w:p w:rsidR="00F534F3" w:rsidRDefault="00F534F3" w:rsidP="00414B4C">
      <w:pPr>
        <w:pStyle w:val="Heading1"/>
        <w:keepNext w:val="0"/>
        <w:pageBreakBefore/>
        <w:tabs>
          <w:tab w:val="num" w:pos="567"/>
        </w:tabs>
        <w:spacing w:before="480" w:after="240"/>
        <w:ind w:left="567" w:right="1531" w:hanging="567"/>
      </w:pPr>
      <w:bookmarkStart w:id="10" w:name="_Toc309296775"/>
      <w:bookmarkStart w:id="11" w:name="_Toc163300580"/>
      <w:bookmarkStart w:id="12" w:name="_Toc163300886"/>
      <w:bookmarkStart w:id="13" w:name="_Toc306887347"/>
      <w:bookmarkStart w:id="14" w:name="_Toc192060812"/>
      <w:bookmarkStart w:id="15" w:name="_Toc192643289"/>
      <w:bookmarkStart w:id="16" w:name="_Toc194288021"/>
      <w:bookmarkStart w:id="17" w:name="_Toc194371845"/>
      <w:bookmarkStart w:id="18" w:name="_Toc196299284"/>
      <w:r>
        <w:lastRenderedPageBreak/>
        <w:t>Generella regler</w:t>
      </w:r>
      <w:bookmarkEnd w:id="10"/>
    </w:p>
    <w:p w:rsidR="00414B4C" w:rsidRDefault="00414B4C" w:rsidP="00F534F3">
      <w:pPr>
        <w:pStyle w:val="Heading2"/>
      </w:pPr>
      <w:bookmarkStart w:id="19" w:name="_Toc309296776"/>
      <w:r>
        <w:t>SLA-krav</w:t>
      </w:r>
      <w:bookmarkEnd w:id="11"/>
      <w:bookmarkEnd w:id="12"/>
      <w:bookmarkEnd w:id="13"/>
      <w:bookmarkEnd w:id="19"/>
    </w:p>
    <w:p w:rsidR="00414B4C" w:rsidRPr="00414B4C" w:rsidRDefault="00414B4C" w:rsidP="00414B4C">
      <w:pPr>
        <w:pStyle w:val="BodyText"/>
        <w:rPr>
          <w:lang w:val="sv-SE"/>
        </w:rPr>
      </w:pPr>
      <w:r w:rsidRPr="00414B4C">
        <w:rPr>
          <w:lang w:val="sv-SE"/>
        </w:rPr>
        <w:t xml:space="preserve">Följande generella SLA-krav gäller för tjänsteproducenter av </w:t>
      </w:r>
      <w:r w:rsidR="00C805C5">
        <w:rPr>
          <w:lang w:val="sv-SE"/>
        </w:rPr>
        <w:t>detta</w:t>
      </w:r>
      <w:r w:rsidRPr="00414B4C">
        <w:rPr>
          <w:lang w:val="sv-SE"/>
        </w:rPr>
        <w:t xml:space="preserve"> tjänstekontrakt:</w:t>
      </w:r>
    </w:p>
    <w:p w:rsidR="00414B4C" w:rsidRPr="00414B4C" w:rsidRDefault="00414B4C" w:rsidP="00414B4C">
      <w:pPr>
        <w:pStyle w:val="BodyText"/>
        <w:rPr>
          <w:lang w:val="sv-SE"/>
        </w:rPr>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56"/>
        <w:gridCol w:w="3853"/>
      </w:tblGrid>
      <w:tr w:rsidR="00414B4C" w:rsidRPr="00D957CA" w:rsidTr="00D77DDF">
        <w:tc>
          <w:tcPr>
            <w:tcW w:w="3156" w:type="dxa"/>
          </w:tcPr>
          <w:p w:rsidR="00414B4C" w:rsidRPr="00D957CA" w:rsidRDefault="00414B4C" w:rsidP="00D77DDF">
            <w:pPr>
              <w:rPr>
                <w:b/>
              </w:rPr>
            </w:pPr>
            <w:r>
              <w:rPr>
                <w:b/>
              </w:rPr>
              <w:t>Kategori</w:t>
            </w:r>
          </w:p>
        </w:tc>
        <w:tc>
          <w:tcPr>
            <w:tcW w:w="3853" w:type="dxa"/>
          </w:tcPr>
          <w:p w:rsidR="00414B4C" w:rsidRPr="00D957CA" w:rsidRDefault="00414B4C" w:rsidP="00D77DDF">
            <w:pPr>
              <w:rPr>
                <w:b/>
              </w:rPr>
            </w:pPr>
            <w:r>
              <w:rPr>
                <w:b/>
              </w:rPr>
              <w:t>Krav</w:t>
            </w:r>
          </w:p>
        </w:tc>
      </w:tr>
      <w:tr w:rsidR="00414B4C" w:rsidTr="00D77DDF">
        <w:tc>
          <w:tcPr>
            <w:tcW w:w="3156" w:type="dxa"/>
          </w:tcPr>
          <w:p w:rsidR="00414B4C" w:rsidRPr="000B4BFF" w:rsidRDefault="00414B4C" w:rsidP="00D77DDF">
            <w:r>
              <w:t>Svarstid</w:t>
            </w:r>
          </w:p>
        </w:tc>
        <w:tc>
          <w:tcPr>
            <w:tcW w:w="3853" w:type="dxa"/>
          </w:tcPr>
          <w:p w:rsidR="00414B4C" w:rsidRPr="000B4BFF" w:rsidRDefault="00414B4C" w:rsidP="00D77DDF">
            <w:r>
              <w:t>&lt; 3 sekunder för 95% av alla anrop</w:t>
            </w:r>
          </w:p>
        </w:tc>
      </w:tr>
      <w:tr w:rsidR="00414B4C" w:rsidTr="00D77DDF">
        <w:tc>
          <w:tcPr>
            <w:tcW w:w="3156" w:type="dxa"/>
          </w:tcPr>
          <w:p w:rsidR="00414B4C" w:rsidRPr="000B4BFF" w:rsidRDefault="00414B4C" w:rsidP="00D77DDF">
            <w:r>
              <w:t>Tillgänglighet</w:t>
            </w:r>
          </w:p>
        </w:tc>
        <w:tc>
          <w:tcPr>
            <w:tcW w:w="3853" w:type="dxa"/>
          </w:tcPr>
          <w:p w:rsidR="00414B4C" w:rsidRPr="000B4BFF" w:rsidRDefault="00414B4C" w:rsidP="00D77DDF">
            <w:r>
              <w:t>24x7, 99,5%</w:t>
            </w:r>
          </w:p>
        </w:tc>
      </w:tr>
      <w:tr w:rsidR="00414B4C" w:rsidTr="00D77DDF">
        <w:tc>
          <w:tcPr>
            <w:tcW w:w="3156" w:type="dxa"/>
          </w:tcPr>
          <w:p w:rsidR="00414B4C" w:rsidRDefault="00414B4C" w:rsidP="00D77DDF">
            <w:r>
              <w:t>Last</w:t>
            </w:r>
          </w:p>
        </w:tc>
        <w:tc>
          <w:tcPr>
            <w:tcW w:w="3853" w:type="dxa"/>
          </w:tcPr>
          <w:p w:rsidR="00414B4C" w:rsidRPr="000B4BFF" w:rsidRDefault="00414B4C" w:rsidP="00F1483A">
            <w:r>
              <w:t>1 transaktion per sekund</w:t>
            </w:r>
          </w:p>
        </w:tc>
      </w:tr>
      <w:tr w:rsidR="00414B4C" w:rsidTr="00D77DDF">
        <w:tc>
          <w:tcPr>
            <w:tcW w:w="3156" w:type="dxa"/>
          </w:tcPr>
          <w:p w:rsidR="00414B4C" w:rsidRDefault="00414B4C" w:rsidP="00D77DDF">
            <w:r>
              <w:t>Aktualitet</w:t>
            </w:r>
          </w:p>
        </w:tc>
        <w:tc>
          <w:tcPr>
            <w:tcW w:w="3853" w:type="dxa"/>
          </w:tcPr>
          <w:p w:rsidR="00414B4C" w:rsidRPr="000B4BFF" w:rsidRDefault="00414B4C" w:rsidP="00F91695">
            <w:r>
              <w:t xml:space="preserve">Online mot underliggande </w:t>
            </w:r>
            <w:r w:rsidR="00F91695">
              <w:t>vårdgivare</w:t>
            </w:r>
            <w:r>
              <w:t>.</w:t>
            </w:r>
          </w:p>
        </w:tc>
      </w:tr>
    </w:tbl>
    <w:p w:rsidR="00F534F3" w:rsidRDefault="00F534F3" w:rsidP="00F534F3">
      <w:pPr>
        <w:pStyle w:val="Heading2"/>
        <w:keepNext w:val="0"/>
        <w:tabs>
          <w:tab w:val="left" w:pos="567"/>
          <w:tab w:val="left" w:pos="2608"/>
          <w:tab w:val="left" w:pos="3912"/>
          <w:tab w:val="left" w:pos="5216"/>
          <w:tab w:val="left" w:pos="6520"/>
          <w:tab w:val="left" w:pos="7824"/>
          <w:tab w:val="left" w:pos="9128"/>
        </w:tabs>
        <w:spacing w:before="360" w:after="120"/>
        <w:ind w:left="567" w:right="1531" w:hanging="567"/>
      </w:pPr>
      <w:bookmarkStart w:id="20" w:name="_Toc163300891"/>
      <w:bookmarkStart w:id="21" w:name="_Toc309296777"/>
      <w:r>
        <w:t>Felhantering</w:t>
      </w:r>
      <w:bookmarkEnd w:id="20"/>
      <w:bookmarkEnd w:id="21"/>
    </w:p>
    <w:p w:rsidR="00AE676F" w:rsidRDefault="00AE676F" w:rsidP="00AE676F">
      <w:pPr>
        <w:pStyle w:val="BodyText"/>
        <w:rPr>
          <w:lang w:val="sv-SE"/>
        </w:rPr>
      </w:pPr>
      <w:r>
        <w:rPr>
          <w:lang w:val="sv-SE"/>
        </w:rPr>
        <w:t>Fel delas upp i två kategorier:Tekniskt fel</w:t>
      </w:r>
    </w:p>
    <w:p w:rsidR="00AE676F" w:rsidRDefault="00AE676F" w:rsidP="00AE676F">
      <w:pPr>
        <w:pStyle w:val="Default"/>
        <w:numPr>
          <w:ilvl w:val="0"/>
          <w:numId w:val="21"/>
        </w:numPr>
        <w:rPr>
          <w:lang w:val="sv-SE"/>
        </w:rPr>
      </w:pPr>
      <w:r>
        <w:rPr>
          <w:lang w:val="sv-SE"/>
        </w:rPr>
        <w:t>Tekniskt fel.</w:t>
      </w:r>
    </w:p>
    <w:p w:rsidR="00AE676F" w:rsidRDefault="009C46A2" w:rsidP="00AE676F">
      <w:pPr>
        <w:pStyle w:val="Default"/>
        <w:numPr>
          <w:ilvl w:val="0"/>
          <w:numId w:val="21"/>
        </w:numPr>
        <w:rPr>
          <w:lang w:val="sv-SE"/>
        </w:rPr>
      </w:pPr>
      <w:r>
        <w:rPr>
          <w:lang w:val="sv-SE"/>
        </w:rPr>
        <w:t>Logiskt fel (affärsregler)</w:t>
      </w:r>
    </w:p>
    <w:p w:rsidR="00262292" w:rsidRPr="00AE676F" w:rsidRDefault="00262292" w:rsidP="00262292">
      <w:pPr>
        <w:pStyle w:val="Default"/>
        <w:rPr>
          <w:lang w:val="sv-SE"/>
        </w:rPr>
      </w:pPr>
    </w:p>
    <w:p w:rsidR="00F534F3" w:rsidRPr="00F534F3" w:rsidRDefault="00F534F3" w:rsidP="00F534F3">
      <w:pPr>
        <w:pStyle w:val="BodyText"/>
        <w:rPr>
          <w:lang w:val="sv-SE"/>
        </w:rPr>
      </w:pPr>
      <w:r w:rsidRPr="00F534F3">
        <w:rPr>
          <w:lang w:val="sv-SE"/>
        </w:rPr>
        <w:t xml:space="preserve">Vid ett </w:t>
      </w:r>
      <w:r w:rsidRPr="00F534F3">
        <w:rPr>
          <w:b/>
          <w:lang w:val="sv-SE"/>
        </w:rPr>
        <w:t>tekniskt fel</w:t>
      </w:r>
      <w:r w:rsidRPr="00F534F3">
        <w:rPr>
          <w:lang w:val="sv-SE"/>
        </w:rPr>
        <w:t xml:space="preserve"> levereras ett generellt undantag (SOAP-Exception). Exempel på felsituationer som rapporteras som tekniskt fel kan vara deadlock i databasen eller följdeffekter av programmeringsfel. Den riktar sig till systemförvaltaren.</w:t>
      </w:r>
    </w:p>
    <w:p w:rsidR="009C46A2" w:rsidRDefault="009C46A2" w:rsidP="00F534F3">
      <w:pPr>
        <w:pStyle w:val="BodyText"/>
        <w:rPr>
          <w:lang w:val="sv-SE"/>
        </w:rPr>
      </w:pPr>
    </w:p>
    <w:p w:rsidR="0037071D" w:rsidRPr="0037071D" w:rsidRDefault="009C46A2" w:rsidP="0037071D">
      <w:pPr>
        <w:pStyle w:val="BodyText"/>
        <w:rPr>
          <w:lang w:val="sv-SE"/>
        </w:rPr>
      </w:pPr>
      <w:r w:rsidRPr="00A85B94">
        <w:rPr>
          <w:lang w:val="sv-SE"/>
        </w:rPr>
        <w:t xml:space="preserve">Denna tjänsten har inga </w:t>
      </w:r>
      <w:r w:rsidRPr="00A85B94">
        <w:rPr>
          <w:b/>
          <w:lang w:val="sv-SE"/>
        </w:rPr>
        <w:t>logiska fel</w:t>
      </w:r>
      <w:r w:rsidRPr="00A85B94">
        <w:rPr>
          <w:lang w:val="sv-SE"/>
        </w:rPr>
        <w:t>.</w:t>
      </w:r>
      <w:r w:rsidR="00F534F3" w:rsidRPr="00A85B94">
        <w:rPr>
          <w:lang w:val="sv-SE"/>
        </w:rPr>
        <w:t xml:space="preserve"> </w:t>
      </w:r>
      <w:r w:rsidR="00A85B94" w:rsidRPr="00A85B94">
        <w:rPr>
          <w:lang w:val="sv-SE"/>
        </w:rPr>
        <w:t>Logiska fel är förväntade fel som upptäcks och hanteras av tjänsten. D</w:t>
      </w:r>
      <w:r w:rsidR="00D77DDF">
        <w:rPr>
          <w:lang w:val="sv-SE"/>
        </w:rPr>
        <w:t xml:space="preserve">e </w:t>
      </w:r>
      <w:r w:rsidR="00A85B94">
        <w:rPr>
          <w:lang w:val="sv-SE"/>
        </w:rPr>
        <w:t xml:space="preserve">är </w:t>
      </w:r>
      <w:r w:rsidR="00D77DDF">
        <w:rPr>
          <w:lang w:val="sv-SE"/>
        </w:rPr>
        <w:t>vanlig</w:t>
      </w:r>
      <w:r w:rsidR="00A85B94">
        <w:rPr>
          <w:lang w:val="sv-SE"/>
        </w:rPr>
        <w:t xml:space="preserve">a </w:t>
      </w:r>
      <w:r w:rsidR="00D77DDF">
        <w:rPr>
          <w:lang w:val="sv-SE"/>
        </w:rPr>
        <w:t xml:space="preserve">vid </w:t>
      </w:r>
      <w:r w:rsidR="003B0EBC">
        <w:rPr>
          <w:lang w:val="sv-SE"/>
        </w:rPr>
        <w:t>uppdatera/spara operationer</w:t>
      </w:r>
      <w:r w:rsidR="005F62A4">
        <w:rPr>
          <w:lang w:val="sv-SE"/>
        </w:rPr>
        <w:t>,</w:t>
      </w:r>
      <w:r w:rsidR="003B0EBC">
        <w:rPr>
          <w:lang w:val="sv-SE"/>
        </w:rPr>
        <w:t xml:space="preserve"> </w:t>
      </w:r>
      <w:r w:rsidR="00E062FE">
        <w:rPr>
          <w:lang w:val="sv-SE"/>
        </w:rPr>
        <w:t>t</w:t>
      </w:r>
      <w:r w:rsidR="003B0EBC">
        <w:rPr>
          <w:lang w:val="sv-SE"/>
        </w:rPr>
        <w:t>.ex.</w:t>
      </w:r>
      <w:r w:rsidR="0037071D" w:rsidRPr="0037071D">
        <w:rPr>
          <w:lang w:val="sv-SE"/>
        </w:rPr>
        <w:t xml:space="preserve"> ”tiden har blivit upptagen av annan patient” eller 'Din listning är placerad i kö."</w:t>
      </w:r>
      <w:r w:rsidR="0037071D">
        <w:rPr>
          <w:lang w:val="sv-SE"/>
        </w:rPr>
        <w:t>.</w:t>
      </w:r>
    </w:p>
    <w:p w:rsidR="00DF4EC5" w:rsidRPr="00E3097D" w:rsidRDefault="00691AE3" w:rsidP="00DF4EC5">
      <w:pPr>
        <w:pStyle w:val="Default"/>
        <w:rPr>
          <w:rFonts w:ascii="Times New Roman" w:hAnsi="Times New Roman" w:cs="Times New Roman"/>
          <w:lang w:val="sv-SE"/>
        </w:rPr>
      </w:pPr>
      <w:r w:rsidRPr="00E3097D">
        <w:rPr>
          <w:rFonts w:ascii="Times New Roman" w:hAnsi="Times New Roman" w:cs="Times New Roman"/>
          <w:lang w:val="sv-SE"/>
        </w:rPr>
        <w:t>Ett</w:t>
      </w:r>
      <w:r w:rsidR="00DF4EC5" w:rsidRPr="00E3097D">
        <w:rPr>
          <w:rFonts w:ascii="Times New Roman" w:hAnsi="Times New Roman" w:cs="Times New Roman"/>
          <w:lang w:val="sv-SE"/>
        </w:rPr>
        <w:t xml:space="preserve"> logiska fel </w:t>
      </w:r>
      <w:r w:rsidRPr="00E3097D">
        <w:rPr>
          <w:rFonts w:ascii="Times New Roman" w:hAnsi="Times New Roman" w:cs="Times New Roman"/>
          <w:lang w:val="sv-SE"/>
        </w:rPr>
        <w:t>skulle kunna ha varit att</w:t>
      </w:r>
      <w:r w:rsidR="00DF4EC5" w:rsidRPr="00E3097D">
        <w:rPr>
          <w:rFonts w:ascii="Times New Roman" w:hAnsi="Times New Roman" w:cs="Times New Roman"/>
          <w:lang w:val="sv-SE"/>
        </w:rPr>
        <w:t xml:space="preserve"> personen inte finns, men i denn</w:t>
      </w:r>
      <w:r w:rsidRPr="00E3097D">
        <w:rPr>
          <w:rFonts w:ascii="Times New Roman" w:hAnsi="Times New Roman" w:cs="Times New Roman"/>
          <w:lang w:val="sv-SE"/>
        </w:rPr>
        <w:t>a tjänst så betraktas det som normalt</w:t>
      </w:r>
      <w:r w:rsidR="00DF4EC5" w:rsidRPr="00E3097D">
        <w:rPr>
          <w:rFonts w:ascii="Times New Roman" w:hAnsi="Times New Roman" w:cs="Times New Roman"/>
          <w:lang w:val="sv-SE"/>
        </w:rPr>
        <w:t>.</w:t>
      </w:r>
    </w:p>
    <w:p w:rsidR="00414B4C" w:rsidRDefault="00414B4C" w:rsidP="00414B4C"/>
    <w:p w:rsidR="002A082B" w:rsidRPr="00414B4C" w:rsidRDefault="002A082B" w:rsidP="00414B4C">
      <w:r w:rsidRPr="00B534EC">
        <w:rPr>
          <w:highlight w:val="yellow"/>
        </w:rPr>
        <w:t>TODO: Hur ska vi agera när datat ifrån källsystemet är av dålig kvalitet, e</w:t>
      </w:r>
      <w:r w:rsidRPr="00B534EC">
        <w:rPr>
          <w:rFonts w:ascii="Tahoma" w:hAnsi="Tahoma" w:cs="Tahoma"/>
          <w:color w:val="000000"/>
          <w:sz w:val="20"/>
          <w:highlight w:val="yellow"/>
        </w:rPr>
        <w:t>xempelvis svar med orimliga datum, exempelvis datum i framtiden, datum på sensate status som ligger före remissens start, datum före patientens födelse</w:t>
      </w:r>
      <w:r w:rsidR="001512AE" w:rsidRPr="00B534EC">
        <w:rPr>
          <w:rFonts w:ascii="Tahoma" w:hAnsi="Tahoma" w:cs="Tahoma"/>
          <w:color w:val="000000"/>
          <w:sz w:val="20"/>
          <w:highlight w:val="yellow"/>
        </w:rPr>
        <w:t>.</w:t>
      </w:r>
      <w:r w:rsidR="00D754A6">
        <w:rPr>
          <w:rFonts w:ascii="Tahoma" w:hAnsi="Tahoma" w:cs="Tahoma"/>
          <w:color w:val="000000"/>
          <w:sz w:val="20"/>
        </w:rPr>
        <w:t xml:space="preserve"> </w:t>
      </w:r>
      <w:r w:rsidR="00D754A6" w:rsidRPr="00D754A6">
        <w:rPr>
          <w:rFonts w:ascii="Tahoma" w:hAnsi="Tahoma" w:cs="Tahoma"/>
          <w:color w:val="FF0000"/>
          <w:sz w:val="20"/>
          <w:highlight w:val="yellow"/>
        </w:rPr>
        <w:t>SG kommentar:</w:t>
      </w:r>
      <w:r w:rsidR="00D754A6" w:rsidRPr="00D754A6">
        <w:rPr>
          <w:highlight w:val="yellow"/>
        </w:rPr>
        <w:t>Vi specar i detta dok att  det är den som har endpointen, dvs källsystemet som är ansvarig för kvaliten på datat och konsumenten ska inte behöva gör den kolla som källsystemet ska göra. Vi behöver tänka till här, men generellt ska inte vi vara slakstratt.</w:t>
      </w:r>
    </w:p>
    <w:p w:rsidR="005904B9" w:rsidRDefault="00557EF2">
      <w:pPr>
        <w:pStyle w:val="Heading1"/>
      </w:pPr>
      <w:bookmarkStart w:id="22" w:name="_Toc309296778"/>
      <w:r>
        <w:lastRenderedPageBreak/>
        <w:t>Informationsflöde</w:t>
      </w:r>
      <w:bookmarkEnd w:id="14"/>
      <w:bookmarkEnd w:id="15"/>
      <w:bookmarkEnd w:id="16"/>
      <w:bookmarkEnd w:id="17"/>
      <w:bookmarkEnd w:id="18"/>
      <w:bookmarkEnd w:id="22"/>
    </w:p>
    <w:p w:rsidR="005904B9" w:rsidRDefault="00557EF2">
      <w:r>
        <w:t xml:space="preserve">Nationell </w:t>
      </w:r>
      <w:r w:rsidR="0033247F">
        <w:t>Remissstatus</w:t>
      </w:r>
      <w:r>
        <w:t>tjäns</w:t>
      </w:r>
      <w:r w:rsidR="0033247F">
        <w:t>t hanterar information om remissstatus</w:t>
      </w:r>
      <w:r>
        <w:t xml:space="preserve">. Som producent av </w:t>
      </w:r>
      <w:r w:rsidR="0033247F">
        <w:t>remissstatus</w:t>
      </w:r>
      <w:r>
        <w:t xml:space="preserve">information finns de lokala </w:t>
      </w:r>
      <w:r w:rsidR="0033247F">
        <w:t xml:space="preserve">vårdsystemen (t.ex TakeCare och </w:t>
      </w:r>
      <w:r w:rsidR="00952C21">
        <w:t>Cambio</w:t>
      </w:r>
      <w:r w:rsidR="0033247F">
        <w:t>)</w:t>
      </w:r>
      <w:r w:rsidR="00EB312B">
        <w:t>. Konsument</w:t>
      </w:r>
      <w:r>
        <w:t xml:space="preserve"> av informationen är Mina Vårdkontakter (MVK</w:t>
      </w:r>
      <w:r w:rsidR="00C0307E">
        <w:t>)</w:t>
      </w:r>
      <w:r>
        <w:t>.</w:t>
      </w:r>
    </w:p>
    <w:p w:rsidR="00BD6DA9" w:rsidRDefault="00BD6DA9"/>
    <w:p w:rsidR="005904B9" w:rsidRPr="00BD6DA9" w:rsidRDefault="00B01CEE" w:rsidP="00BD6DA9">
      <w:pPr>
        <w:rPr>
          <w:b/>
        </w:rPr>
      </w:pPr>
      <w:r w:rsidRPr="00BD6DA9">
        <w:rPr>
          <w:b/>
        </w:rPr>
        <w:t xml:space="preserve">Exempel: </w:t>
      </w:r>
      <w:r w:rsidR="000A07F3" w:rsidRPr="00BD6DA9">
        <w:rPr>
          <w:b/>
        </w:rPr>
        <w:t>Hämta remisstatus</w:t>
      </w:r>
      <w:r w:rsidR="00B561CD" w:rsidRPr="00BD6DA9">
        <w:rPr>
          <w:b/>
        </w:rPr>
        <w:t>händelser</w:t>
      </w:r>
    </w:p>
    <w:p w:rsidR="005904B9" w:rsidRDefault="009F5364">
      <w:r>
        <w:rPr>
          <w:noProof/>
        </w:rPr>
        <w:drawing>
          <wp:inline distT="0" distB="0" distL="0" distR="0">
            <wp:extent cx="4263390" cy="3306445"/>
            <wp:effectExtent l="19050" t="0" r="381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263390" cy="3306445"/>
                    </a:xfrm>
                    <a:prstGeom prst="rect">
                      <a:avLst/>
                    </a:prstGeom>
                    <a:noFill/>
                    <a:ln w="9525">
                      <a:noFill/>
                      <a:miter lim="800000"/>
                      <a:headEnd/>
                      <a:tailEnd/>
                    </a:ln>
                  </pic:spPr>
                </pic:pic>
              </a:graphicData>
            </a:graphic>
          </wp:inline>
        </w:drawing>
      </w:r>
    </w:p>
    <w:p w:rsidR="0048084C" w:rsidRPr="0048084C" w:rsidRDefault="0048084C" w:rsidP="0048084C"/>
    <w:p w:rsidR="005904B9" w:rsidRDefault="00557EF2">
      <w:pPr>
        <w:pStyle w:val="Heading2"/>
        <w:spacing w:after="120"/>
        <w:ind w:left="1304" w:hanging="1304"/>
      </w:pPr>
      <w:bookmarkStart w:id="23" w:name="_Toc196299285"/>
      <w:bookmarkStart w:id="24" w:name="_Toc309296779"/>
      <w:bookmarkStart w:id="25" w:name="_Toc192060813"/>
      <w:bookmarkStart w:id="26" w:name="_Toc192643290"/>
      <w:bookmarkStart w:id="27" w:name="_Toc194288022"/>
      <w:bookmarkStart w:id="28" w:name="_Toc194371846"/>
      <w:r>
        <w:t>Tjänst</w:t>
      </w:r>
      <w:bookmarkEnd w:id="23"/>
      <w:r>
        <w:t>en</w:t>
      </w:r>
      <w:bookmarkEnd w:id="24"/>
    </w:p>
    <w:p w:rsidR="005904B9" w:rsidRDefault="00557EF2">
      <w:r>
        <w:t xml:space="preserve">Tjänsten består av </w:t>
      </w:r>
      <w:r w:rsidR="00B561CD">
        <w:t>en interaktion</w:t>
      </w:r>
      <w:r>
        <w:t xml:space="preserve"> – ”</w:t>
      </w:r>
      <w:r w:rsidR="00B561CD">
        <w:t>Hämta remisstatushändelser</w:t>
      </w:r>
      <w:r>
        <w:t>”[1]</w:t>
      </w:r>
      <w:r w:rsidR="00B561CD">
        <w:t>.</w:t>
      </w:r>
      <w:r w:rsidR="001816EE">
        <w:t xml:space="preserve"> Kommunikationen</w:t>
      </w:r>
      <w:r>
        <w:t xml:space="preserve"> sker över ett proprietärt </w:t>
      </w:r>
      <w:r w:rsidR="001816EE">
        <w:t>XML-format</w:t>
      </w:r>
      <w:r>
        <w:t>.</w:t>
      </w:r>
    </w:p>
    <w:p w:rsidR="00E3406C" w:rsidRDefault="00E3406C" w:rsidP="008404CB"/>
    <w:p w:rsidR="008404CB" w:rsidRDefault="00557EF2" w:rsidP="008404CB">
      <w:r>
        <w:t>[1] går till som så att konsumenten av tjänsten</w:t>
      </w:r>
      <w:r w:rsidR="008404CB">
        <w:t xml:space="preserve"> ställer en fråga till vårdgivaren </w:t>
      </w:r>
      <w:r>
        <w:t xml:space="preserve">med ett person-id som inparameter. </w:t>
      </w:r>
      <w:r w:rsidR="008404CB">
        <w:t>Vårdgivaren</w:t>
      </w:r>
      <w:r>
        <w:t xml:space="preserve"> returnerar information om </w:t>
      </w:r>
      <w:r w:rsidR="008404CB">
        <w:t>personens alla remisser</w:t>
      </w:r>
      <w:r w:rsidR="0037444A">
        <w:t xml:space="preserve"> med alla statushändelser som är möjliga att </w:t>
      </w:r>
      <w:r w:rsidR="00736A4B">
        <w:t>plock</w:t>
      </w:r>
      <w:r w:rsidR="002C128E">
        <w:t xml:space="preserve">a ut ifrån respektive </w:t>
      </w:r>
      <w:r w:rsidR="009243A4">
        <w:t>producents system</w:t>
      </w:r>
      <w:r w:rsidR="008404CB">
        <w:t>.</w:t>
      </w:r>
      <w:r w:rsidR="008654E5">
        <w:t xml:space="preserve"> Alltså, stödjer producent historik över statushändelser så ska producenten returnera historisk data.</w:t>
      </w:r>
    </w:p>
    <w:p w:rsidR="00925616" w:rsidRDefault="00925616"/>
    <w:p w:rsidR="005904B9" w:rsidRDefault="00557EF2">
      <w:pPr>
        <w:pStyle w:val="Heading1"/>
      </w:pPr>
      <w:bookmarkStart w:id="29" w:name="_Toc196299288"/>
      <w:bookmarkStart w:id="30" w:name="_Toc309296780"/>
      <w:r>
        <w:t>Informationsöversikt</w:t>
      </w:r>
      <w:bookmarkStart w:id="31" w:name="_Toc100125828"/>
      <w:bookmarkEnd w:id="25"/>
      <w:bookmarkEnd w:id="26"/>
      <w:bookmarkEnd w:id="27"/>
      <w:bookmarkEnd w:id="28"/>
      <w:bookmarkEnd w:id="29"/>
      <w:bookmarkEnd w:id="30"/>
    </w:p>
    <w:p w:rsidR="005904B9" w:rsidRDefault="00557EF2">
      <w:r>
        <w:t xml:space="preserve">Följande information behövs för en beskriva en </w:t>
      </w:r>
      <w:r w:rsidR="007508C8">
        <w:t>remiss</w:t>
      </w:r>
      <w:r w:rsidR="00A42EF8">
        <w:t xml:space="preserve"> </w:t>
      </w:r>
      <w:r>
        <w:t>m</w:t>
      </w:r>
      <w:r w:rsidR="007508C8">
        <w:t>ed tillhörande statushändelser.</w:t>
      </w:r>
    </w:p>
    <w:p w:rsidR="005904B9" w:rsidRDefault="005904B9">
      <w:pPr>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501"/>
        <w:gridCol w:w="17"/>
        <w:gridCol w:w="6571"/>
      </w:tblGrid>
      <w:tr w:rsidR="005904B9" w:rsidTr="006255F6">
        <w:tc>
          <w:tcPr>
            <w:tcW w:w="2501" w:type="dxa"/>
            <w:shd w:val="clear" w:color="auto" w:fill="BFBFBF" w:themeFill="background1" w:themeFillShade="BF"/>
          </w:tcPr>
          <w:p w:rsidR="005904B9" w:rsidRDefault="00557EF2">
            <w:pPr>
              <w:pStyle w:val="BodyText21"/>
              <w:spacing w:after="0"/>
            </w:pPr>
            <w:r>
              <w:t>Information</w:t>
            </w:r>
          </w:p>
        </w:tc>
        <w:tc>
          <w:tcPr>
            <w:tcW w:w="6588" w:type="dxa"/>
            <w:gridSpan w:val="2"/>
            <w:shd w:val="clear" w:color="auto" w:fill="BFBFBF" w:themeFill="background1" w:themeFillShade="BF"/>
          </w:tcPr>
          <w:p w:rsidR="005904B9" w:rsidRDefault="00557EF2">
            <w:pPr>
              <w:spacing w:after="0"/>
            </w:pPr>
            <w:r>
              <w:t>Innehåller information om</w:t>
            </w:r>
          </w:p>
        </w:tc>
      </w:tr>
      <w:tr w:rsidR="005904B9">
        <w:tc>
          <w:tcPr>
            <w:tcW w:w="2518" w:type="dxa"/>
            <w:gridSpan w:val="2"/>
          </w:tcPr>
          <w:p w:rsidR="005904B9" w:rsidRDefault="00557EF2">
            <w:r>
              <w:t>Vård- och omsorgstagare</w:t>
            </w:r>
          </w:p>
        </w:tc>
        <w:tc>
          <w:tcPr>
            <w:tcW w:w="6571" w:type="dxa"/>
          </w:tcPr>
          <w:p w:rsidR="005904B9" w:rsidRDefault="00557EF2" w:rsidP="002D19E0">
            <w:r>
              <w:t xml:space="preserve">Information om den person, i rollen vård- och omsorgstagare, som </w:t>
            </w:r>
            <w:r w:rsidR="002D19E0">
              <w:t>begär en remiss.</w:t>
            </w:r>
          </w:p>
        </w:tc>
      </w:tr>
      <w:tr w:rsidR="005904B9">
        <w:tc>
          <w:tcPr>
            <w:tcW w:w="2518" w:type="dxa"/>
            <w:gridSpan w:val="2"/>
          </w:tcPr>
          <w:p w:rsidR="005904B9" w:rsidRDefault="00557EF2">
            <w:r>
              <w:t>Ansvarig/Tillhandahålls av</w:t>
            </w:r>
          </w:p>
        </w:tc>
        <w:tc>
          <w:tcPr>
            <w:tcW w:w="6571" w:type="dxa"/>
          </w:tcPr>
          <w:p w:rsidR="005904B9" w:rsidRDefault="00557EF2" w:rsidP="002D19E0">
            <w:r>
              <w:t xml:space="preserve">Information om den personal eller enhet som är vald att utföra </w:t>
            </w:r>
            <w:r w:rsidR="002D19E0">
              <w:t>remissen.</w:t>
            </w:r>
          </w:p>
        </w:tc>
      </w:tr>
      <w:tr w:rsidR="005904B9">
        <w:tc>
          <w:tcPr>
            <w:tcW w:w="2518" w:type="dxa"/>
            <w:gridSpan w:val="2"/>
          </w:tcPr>
          <w:p w:rsidR="005904B9" w:rsidRDefault="00BF0B3D">
            <w:r>
              <w:t>Statushändelse</w:t>
            </w:r>
          </w:p>
        </w:tc>
        <w:tc>
          <w:tcPr>
            <w:tcW w:w="6571" w:type="dxa"/>
          </w:tcPr>
          <w:p w:rsidR="005904B9" w:rsidRDefault="00422138" w:rsidP="00F32B6F">
            <w:r>
              <w:t>Information om förändring av status på remissen, dvs var någonstans i processen som remissen befinner sig i</w:t>
            </w:r>
            <w:r w:rsidR="00F32B6F">
              <w:t xml:space="preserve"> och när</w:t>
            </w:r>
            <w:r w:rsidR="00FC1A36">
              <w:t xml:space="preserve"> i tiden övergång skett till statusen</w:t>
            </w:r>
            <w:r>
              <w:t>.</w:t>
            </w:r>
          </w:p>
        </w:tc>
      </w:tr>
    </w:tbl>
    <w:p w:rsidR="005904B9" w:rsidRDefault="00557EF2">
      <w:pPr>
        <w:pStyle w:val="Heading1"/>
      </w:pPr>
      <w:bookmarkStart w:id="32" w:name="_Toc138576299"/>
      <w:bookmarkStart w:id="33" w:name="_Toc158537114"/>
      <w:bookmarkStart w:id="34" w:name="_Toc176141576"/>
      <w:bookmarkStart w:id="35" w:name="_Toc182360181"/>
      <w:bookmarkStart w:id="36" w:name="_Toc182360341"/>
      <w:bookmarkStart w:id="37" w:name="_Toc182362267"/>
      <w:bookmarkStart w:id="38" w:name="_Toc185645907"/>
      <w:bookmarkStart w:id="39" w:name="_Toc185730148"/>
      <w:bookmarkStart w:id="40" w:name="_Toc192060815"/>
      <w:bookmarkStart w:id="41" w:name="_Toc192643292"/>
      <w:bookmarkStart w:id="42" w:name="_Toc309296781"/>
      <w:bookmarkEnd w:id="31"/>
      <w:r>
        <w:t>Verksamhetsorienterad domäninformationsmodell (V-DIM)</w:t>
      </w:r>
      <w:bookmarkEnd w:id="32"/>
      <w:bookmarkEnd w:id="33"/>
      <w:bookmarkEnd w:id="34"/>
      <w:bookmarkEnd w:id="35"/>
      <w:bookmarkEnd w:id="36"/>
      <w:bookmarkEnd w:id="37"/>
      <w:bookmarkEnd w:id="38"/>
      <w:bookmarkEnd w:id="39"/>
      <w:bookmarkEnd w:id="40"/>
      <w:bookmarkEnd w:id="41"/>
      <w:bookmarkEnd w:id="42"/>
    </w:p>
    <w:p w:rsidR="005904B9" w:rsidRDefault="00557EF2">
      <w:r>
        <w:t>Nedanstående bild visar informationsbehovet i en informationsmodell enligt UML.</w:t>
      </w:r>
      <w:r w:rsidR="00535641">
        <w:t xml:space="preserve"> </w:t>
      </w:r>
      <w:r w:rsidR="00E411B3">
        <w:t>Avvikelse ifrån V-TIM 2.0</w:t>
      </w:r>
      <w:r w:rsidR="00FC5071">
        <w:t xml:space="preserve"> </w:t>
      </w:r>
      <w:r w:rsidR="00B41D84">
        <w:t xml:space="preserve">ref </w:t>
      </w:r>
      <w:r w:rsidR="00FC5071">
        <w:t>[</w:t>
      </w:r>
      <w:r w:rsidR="00B609C4">
        <w:t>1</w:t>
      </w:r>
      <w:r w:rsidR="00FC5071">
        <w:t>]</w:t>
      </w:r>
      <w:r w:rsidR="00E411B3">
        <w:t xml:space="preserve"> beskrivs för respektive klass. </w:t>
      </w:r>
    </w:p>
    <w:p w:rsidR="005904B9" w:rsidRDefault="00557EF2">
      <w:pPr>
        <w:pStyle w:val="Heading2"/>
        <w:ind w:left="1304" w:hanging="1304"/>
      </w:pPr>
      <w:r>
        <w:t xml:space="preserve"> </w:t>
      </w:r>
      <w:bookmarkStart w:id="43" w:name="_Toc309296782"/>
      <w:r w:rsidR="002D1FB1">
        <w:t>Remiss</w:t>
      </w:r>
      <w:r w:rsidR="00FB1193">
        <w:t xml:space="preserve"> </w:t>
      </w:r>
      <w:r w:rsidR="002D1FB1">
        <w:t>status</w:t>
      </w:r>
      <w:r w:rsidR="00603744">
        <w:t xml:space="preserve"> modell</w:t>
      </w:r>
      <w:bookmarkEnd w:id="43"/>
    </w:p>
    <w:tbl>
      <w:tblPr>
        <w:tblStyle w:val="TableGrid"/>
        <w:tblW w:w="11054" w:type="dxa"/>
        <w:tblInd w:w="-988" w:type="dxa"/>
        <w:tblLook w:val="04A0"/>
      </w:tblPr>
      <w:tblGrid>
        <w:gridCol w:w="11061"/>
      </w:tblGrid>
      <w:tr w:rsidR="007727CA" w:rsidTr="007727CA">
        <w:trPr>
          <w:trHeight w:val="1305"/>
        </w:trPr>
        <w:tc>
          <w:tcPr>
            <w:tcW w:w="11054" w:type="dxa"/>
          </w:tcPr>
          <w:p w:rsidR="007727CA" w:rsidRDefault="008E45E1" w:rsidP="007727CA">
            <w:r w:rsidRPr="00646DB6">
              <w:rPr>
                <w:rFonts w:ascii="Times New Roman" w:eastAsia="Times New Roman" w:hAnsi="Times New Roman" w:cs="Times New Roman"/>
                <w:sz w:val="24"/>
                <w:szCs w:val="20"/>
                <w:lang w:val="sv-SE" w:eastAsia="sv-SE" w:bidi="ar-SA"/>
              </w:rPr>
              <w:object w:dxaOrig="11865" w:dyaOrig="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42.25pt;height:222pt" o:ole="">
                  <v:imagedata r:id="rId16" o:title=""/>
                </v:shape>
                <o:OLEObject Type="Embed" ProgID="PBrush" ShapeID="_x0000_i1026" DrawAspect="Content" ObjectID="_1383046886" r:id="rId17"/>
              </w:object>
            </w:r>
          </w:p>
        </w:tc>
      </w:tr>
    </w:tbl>
    <w:p w:rsidR="007727CA" w:rsidRPr="007727CA" w:rsidRDefault="007727CA" w:rsidP="007727CA"/>
    <w:p w:rsidR="005904B9" w:rsidRDefault="005904B9"/>
    <w:p w:rsidR="005904B9" w:rsidRDefault="005904B9"/>
    <w:p w:rsidR="005904B9" w:rsidRDefault="00436633">
      <w:r>
        <w:t xml:space="preserve"> </w:t>
      </w:r>
      <w:r>
        <w:tab/>
      </w:r>
    </w:p>
    <w:p w:rsidR="005904B9" w:rsidRDefault="005904B9">
      <w:bookmarkStart w:id="44" w:name="_Toc189633765"/>
      <w:bookmarkStart w:id="45" w:name="_Toc192060817"/>
    </w:p>
    <w:p w:rsidR="005904B9" w:rsidRDefault="005904B9"/>
    <w:p w:rsidR="005904B9" w:rsidRDefault="00557EF2">
      <w:pPr>
        <w:sectPr w:rsidR="005904B9" w:rsidSect="006255F6">
          <w:pgSz w:w="11907" w:h="16840"/>
          <w:pgMar w:top="1491" w:right="1418" w:bottom="1196" w:left="1540" w:header="567" w:footer="680" w:gutter="0"/>
          <w:cols w:space="720" w:equalWidth="0">
            <w:col w:w="8949" w:space="1991"/>
          </w:cols>
          <w:docGrid w:linePitch="299"/>
        </w:sectPr>
      </w:pPr>
      <w:r>
        <w:lastRenderedPageBreak/>
        <w:tab/>
      </w:r>
    </w:p>
    <w:p w:rsidR="005904B9" w:rsidRDefault="00557EF2">
      <w:pPr>
        <w:pStyle w:val="Heading2"/>
        <w:ind w:left="1304" w:hanging="1304"/>
      </w:pPr>
      <w:bookmarkStart w:id="46" w:name="_Toc192643294"/>
      <w:bookmarkStart w:id="47" w:name="_Toc309296783"/>
      <w:bookmarkStart w:id="48" w:name="_Toc100125831"/>
      <w:bookmarkEnd w:id="44"/>
      <w:bookmarkEnd w:id="45"/>
      <w:r>
        <w:lastRenderedPageBreak/>
        <w:t>V-DIM Klasser och attribut</w:t>
      </w:r>
      <w:bookmarkEnd w:id="46"/>
      <w:bookmarkEnd w:id="47"/>
    </w:p>
    <w:p w:rsidR="005904B9" w:rsidRDefault="008A228D">
      <w:pPr>
        <w:pStyle w:val="Heading3"/>
        <w:ind w:left="1304" w:hanging="1304"/>
      </w:pPr>
      <w:bookmarkStart w:id="49" w:name="_Toc309296784"/>
      <w:bookmarkStart w:id="50" w:name="_Toc192643296"/>
      <w:bookmarkStart w:id="51" w:name="_Toc192656390"/>
      <w:bookmarkStart w:id="52" w:name="_Toc192060820"/>
      <w:bookmarkStart w:id="53" w:name="_Toc192643300"/>
      <w:r>
        <w:t>Request</w:t>
      </w:r>
      <w:bookmarkEnd w:id="49"/>
    </w:p>
    <w:p w:rsidR="009B1D8D" w:rsidRDefault="00557EF2" w:rsidP="00EB7B2E">
      <w:pPr>
        <w:autoSpaceDE w:val="0"/>
        <w:autoSpaceDN w:val="0"/>
        <w:adjustRightInd w:val="0"/>
        <w:spacing w:after="0"/>
      </w:pPr>
      <w:r>
        <w:t xml:space="preserve">Klassen </w:t>
      </w:r>
      <w:r w:rsidR="009B1D8D">
        <w:t xml:space="preserve">Remiss </w:t>
      </w:r>
      <w:r>
        <w:t xml:space="preserve">hanterar information om </w:t>
      </w:r>
      <w:r w:rsidR="009B1D8D">
        <w:t>en framställan/remiss</w:t>
      </w:r>
      <w:r>
        <w:t xml:space="preserve"> inom vård och omsorg. </w:t>
      </w:r>
      <w:r w:rsidR="001D38D0">
        <w:rPr>
          <w:rFonts w:ascii="TimesNewRomanPSMT" w:hAnsi="TimesNewRomanPSMT" w:cs="TimesNewRomanPSMT"/>
          <w:szCs w:val="24"/>
        </w:rPr>
        <w:t xml:space="preserve">En Remiss </w:t>
      </w:r>
      <w:r w:rsidR="00EB7B2E">
        <w:rPr>
          <w:rFonts w:ascii="TimesNewRomanPSMT" w:hAnsi="TimesNewRomanPSMT" w:cs="TimesNewRomanPSMT"/>
          <w:szCs w:val="24"/>
        </w:rPr>
        <w:t xml:space="preserve">kan </w:t>
      </w:r>
      <w:r w:rsidR="001D38D0">
        <w:rPr>
          <w:rFonts w:ascii="TimesNewRomanPSMT" w:hAnsi="TimesNewRomanPSMT" w:cs="TimesNewRomanPSMT"/>
          <w:szCs w:val="24"/>
        </w:rPr>
        <w:t>endast</w:t>
      </w:r>
      <w:r w:rsidR="00EB7B2E">
        <w:rPr>
          <w:rFonts w:ascii="TimesNewRomanPSMT" w:hAnsi="TimesNewRomanPSMT" w:cs="TimesNewRomanPSMT"/>
          <w:szCs w:val="24"/>
        </w:rPr>
        <w:t xml:space="preserve"> </w:t>
      </w:r>
      <w:r w:rsidR="001D38D0">
        <w:rPr>
          <w:rFonts w:ascii="TimesNewRomanPSMT" w:hAnsi="TimesNewRomanPSMT" w:cs="TimesNewRomanPSMT"/>
          <w:szCs w:val="24"/>
        </w:rPr>
        <w:t>framställas av legitimerad hälso- och sjukvårdspersonal som har ett uppdrag från en hälso- och sjukvårdsproducent.</w:t>
      </w:r>
    </w:p>
    <w:p w:rsidR="009B1D8D" w:rsidRDefault="0087627F">
      <w:pPr>
        <w:tabs>
          <w:tab w:val="left" w:pos="9072"/>
        </w:tabs>
      </w:pPr>
      <w:r>
        <w:rPr>
          <w:b/>
        </w:rPr>
        <w:t xml:space="preserve">Motsvarighet i V-TIM: </w:t>
      </w:r>
      <w:r>
        <w:t xml:space="preserve">Är en specialisering av </w:t>
      </w:r>
      <w:r w:rsidR="00615E32">
        <w:t>Framställan/Vårdbegäran</w:t>
      </w:r>
      <w:r w:rsidR="00497E97">
        <w:t xml:space="preserve"> men</w:t>
      </w:r>
      <w:r>
        <w:t xml:space="preserve"> ärver inte alla attribut ifrån V-TIM klassen.</w:t>
      </w:r>
    </w:p>
    <w:p w:rsidR="005904B9" w:rsidRDefault="00CF6640">
      <w:pPr>
        <w:tabs>
          <w:tab w:val="left" w:pos="9072"/>
        </w:tabs>
      </w:pPr>
      <w:r w:rsidRPr="00CF6640">
        <w:rPr>
          <w:b/>
        </w:rPr>
        <w:t xml:space="preserve">Motsvarighet i </w:t>
      </w:r>
      <w:r w:rsidR="009B1D8D">
        <w:rPr>
          <w:b/>
        </w:rPr>
        <w:t>domain</w:t>
      </w:r>
      <w:r w:rsidRPr="00CF6640">
        <w:rPr>
          <w:b/>
        </w:rPr>
        <w:t>.xsd</w:t>
      </w:r>
      <w:r w:rsidR="009B1D8D">
        <w:t>: Request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2835"/>
        <w:gridCol w:w="2286"/>
        <w:gridCol w:w="851"/>
        <w:gridCol w:w="591"/>
        <w:gridCol w:w="2651"/>
        <w:gridCol w:w="1985"/>
        <w:gridCol w:w="850"/>
        <w:gridCol w:w="2268"/>
      </w:tblGrid>
      <w:tr w:rsidR="000662E7" w:rsidRPr="0057096A" w:rsidTr="00E44511">
        <w:trPr>
          <w:trHeight w:val="469"/>
        </w:trPr>
        <w:tc>
          <w:tcPr>
            <w:tcW w:w="2835"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Attribut</w:t>
            </w:r>
          </w:p>
        </w:tc>
        <w:tc>
          <w:tcPr>
            <w:tcW w:w="2286"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Beskrivning</w:t>
            </w:r>
          </w:p>
        </w:tc>
        <w:tc>
          <w:tcPr>
            <w:tcW w:w="8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Format</w:t>
            </w:r>
          </w:p>
        </w:tc>
        <w:tc>
          <w:tcPr>
            <w:tcW w:w="591" w:type="dxa"/>
          </w:tcPr>
          <w:p w:rsidR="000662E7" w:rsidRPr="0057096A" w:rsidRDefault="000662E7">
            <w:pPr>
              <w:jc w:val="center"/>
              <w:rPr>
                <w:rFonts w:ascii="Arial" w:hAnsi="Arial" w:cs="Arial"/>
                <w:b/>
                <w:color w:val="000000"/>
                <w:sz w:val="20"/>
              </w:rPr>
            </w:pPr>
            <w:r w:rsidRPr="0057096A">
              <w:rPr>
                <w:rFonts w:ascii="Arial" w:hAnsi="Arial" w:cs="Arial"/>
                <w:b/>
                <w:color w:val="000000"/>
                <w:sz w:val="20"/>
              </w:rPr>
              <w:t>Mult</w:t>
            </w:r>
          </w:p>
        </w:tc>
        <w:tc>
          <w:tcPr>
            <w:tcW w:w="2651" w:type="dxa"/>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Kodverk/ värdemängd</w:t>
            </w:r>
          </w:p>
        </w:tc>
        <w:tc>
          <w:tcPr>
            <w:tcW w:w="2835" w:type="dxa"/>
            <w:gridSpan w:val="2"/>
          </w:tcPr>
          <w:p w:rsidR="000662E7" w:rsidRPr="0057096A" w:rsidRDefault="000662E7">
            <w:pPr>
              <w:jc w:val="center"/>
              <w:rPr>
                <w:rFonts w:ascii="Arial" w:eastAsia="Arial Unicode MS" w:hAnsi="Arial" w:cs="Arial"/>
                <w:b/>
                <w:color w:val="000000"/>
                <w:sz w:val="20"/>
              </w:rPr>
            </w:pPr>
            <w:r w:rsidRPr="0057096A">
              <w:rPr>
                <w:rFonts w:ascii="Arial" w:hAnsi="Arial" w:cs="Arial"/>
                <w:b/>
                <w:color w:val="000000"/>
                <w:sz w:val="20"/>
              </w:rPr>
              <w:t>Beslutsregel</w:t>
            </w:r>
          </w:p>
        </w:tc>
        <w:tc>
          <w:tcPr>
            <w:tcW w:w="2268" w:type="dxa"/>
          </w:tcPr>
          <w:p w:rsidR="000662E7" w:rsidRPr="0057096A" w:rsidRDefault="000662E7" w:rsidP="00283445">
            <w:pPr>
              <w:jc w:val="center"/>
              <w:rPr>
                <w:rFonts w:ascii="Arial" w:hAnsi="Arial" w:cs="Arial"/>
                <w:b/>
                <w:color w:val="000000"/>
                <w:sz w:val="20"/>
              </w:rPr>
            </w:pPr>
            <w:r w:rsidRPr="0057096A">
              <w:rPr>
                <w:rFonts w:ascii="Arial" w:hAnsi="Arial" w:cs="Arial"/>
                <w:b/>
                <w:color w:val="000000"/>
                <w:sz w:val="20"/>
              </w:rPr>
              <w:t xml:space="preserve">Motsvarighet i </w:t>
            </w:r>
            <w:r w:rsidR="00283445" w:rsidRPr="0057096A">
              <w:rPr>
                <w:rFonts w:ascii="Arial" w:hAnsi="Arial" w:cs="Arial"/>
                <w:b/>
                <w:color w:val="000000"/>
                <w:sz w:val="20"/>
              </w:rPr>
              <w:t>domain</w:t>
            </w:r>
            <w:r w:rsidR="00214E83" w:rsidRPr="0057096A">
              <w:rPr>
                <w:rFonts w:ascii="Arial" w:hAnsi="Arial" w:cs="Arial"/>
                <w:b/>
                <w:color w:val="000000"/>
                <w:sz w:val="20"/>
              </w:rPr>
              <w:t>.xsd</w:t>
            </w:r>
          </w:p>
        </w:tc>
      </w:tr>
      <w:tr w:rsidR="000662E7" w:rsidRPr="0057096A" w:rsidTr="00E44511">
        <w:trPr>
          <w:trHeight w:val="516"/>
        </w:trPr>
        <w:tc>
          <w:tcPr>
            <w:tcW w:w="2835" w:type="dxa"/>
          </w:tcPr>
          <w:p w:rsidR="000662E7" w:rsidRPr="0057096A" w:rsidRDefault="00C646E0" w:rsidP="00C646E0">
            <w:pPr>
              <w:rPr>
                <w:rFonts w:ascii="Arial" w:eastAsia="Arial Unicode MS" w:hAnsi="Arial" w:cs="Arial"/>
                <w:i/>
                <w:sz w:val="20"/>
              </w:rPr>
            </w:pPr>
            <w:r>
              <w:rPr>
                <w:rFonts w:ascii="Arial" w:eastAsia="Arial Unicode MS" w:hAnsi="Arial" w:cs="Arial"/>
                <w:i/>
                <w:sz w:val="20"/>
              </w:rPr>
              <w:t>s</w:t>
            </w:r>
            <w:r w:rsidR="00466C0F" w:rsidRPr="00466C0F">
              <w:rPr>
                <w:rFonts w:ascii="Arial" w:eastAsia="Arial Unicode MS" w:hAnsi="Arial" w:cs="Arial"/>
                <w:i/>
                <w:sz w:val="20"/>
              </w:rPr>
              <w:t>enderes</w:t>
            </w:r>
            <w:r>
              <w:rPr>
                <w:rFonts w:ascii="Arial" w:eastAsia="Arial Unicode MS" w:hAnsi="Arial" w:cs="Arial"/>
                <w:i/>
                <w:sz w:val="20"/>
              </w:rPr>
              <w:t>-</w:t>
            </w:r>
            <w:r w:rsidR="00466C0F" w:rsidRPr="00466C0F">
              <w:rPr>
                <w:rFonts w:ascii="Arial" w:eastAsia="Arial Unicode MS" w:hAnsi="Arial" w:cs="Arial"/>
                <w:i/>
                <w:sz w:val="20"/>
              </w:rPr>
              <w:t>request</w:t>
            </w:r>
            <w:r>
              <w:rPr>
                <w:rFonts w:ascii="Arial" w:eastAsia="Arial Unicode MS" w:hAnsi="Arial" w:cs="Arial"/>
                <w:i/>
                <w:sz w:val="20"/>
              </w:rPr>
              <w:t>-</w:t>
            </w:r>
            <w:r w:rsidR="00466C0F" w:rsidRPr="00466C0F">
              <w:rPr>
                <w:rFonts w:ascii="Arial" w:eastAsia="Arial Unicode MS" w:hAnsi="Arial" w:cs="Arial"/>
                <w:i/>
                <w:sz w:val="20"/>
              </w:rPr>
              <w:t>id</w:t>
            </w:r>
          </w:p>
        </w:tc>
        <w:tc>
          <w:tcPr>
            <w:tcW w:w="2286" w:type="dxa"/>
          </w:tcPr>
          <w:p w:rsidR="00283445" w:rsidRDefault="00283445" w:rsidP="00283445">
            <w:pPr>
              <w:pStyle w:val="Default"/>
              <w:rPr>
                <w:rFonts w:ascii="Arial" w:hAnsi="Arial" w:cs="Arial"/>
                <w:sz w:val="20"/>
                <w:szCs w:val="20"/>
                <w:lang w:val="sv-SE"/>
              </w:rPr>
            </w:pPr>
            <w:r w:rsidRPr="0057096A">
              <w:rPr>
                <w:rFonts w:ascii="Arial" w:hAnsi="Arial" w:cs="Arial"/>
                <w:sz w:val="20"/>
                <w:szCs w:val="20"/>
                <w:lang w:val="sv-SE"/>
              </w:rPr>
              <w:t>Framställarens identitetsbeteckning för framställan. Är Remiss Id.</w:t>
            </w:r>
          </w:p>
          <w:p w:rsidR="001866F5" w:rsidRPr="0057096A" w:rsidRDefault="001866F5" w:rsidP="00283445">
            <w:pPr>
              <w:pStyle w:val="Default"/>
              <w:rPr>
                <w:rFonts w:ascii="Arial" w:hAnsi="Arial" w:cs="Arial"/>
                <w:sz w:val="20"/>
                <w:szCs w:val="20"/>
                <w:lang w:val="sv-SE"/>
              </w:rPr>
            </w:pPr>
          </w:p>
          <w:p w:rsidR="000662E7" w:rsidRPr="0057096A" w:rsidRDefault="000B5534">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001866F5" w:rsidRPr="0057096A">
              <w:rPr>
                <w:rFonts w:ascii="Arial" w:eastAsia="Arial Unicode MS" w:hAnsi="Arial" w:cs="Arial"/>
                <w:i/>
                <w:sz w:val="20"/>
              </w:rPr>
              <w:t>framställarens framställans-id</w:t>
            </w:r>
          </w:p>
        </w:tc>
        <w:tc>
          <w:tcPr>
            <w:tcW w:w="85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II</w:t>
            </w:r>
          </w:p>
        </w:tc>
        <w:tc>
          <w:tcPr>
            <w:tcW w:w="591" w:type="dxa"/>
          </w:tcPr>
          <w:p w:rsidR="000662E7" w:rsidRPr="0057096A" w:rsidRDefault="000662E7">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CD4624" w:rsidRPr="000501A3" w:rsidRDefault="00CD4624" w:rsidP="00CD4624">
            <w:pPr>
              <w:pStyle w:val="Default"/>
              <w:rPr>
                <w:rFonts w:ascii="Arial" w:hAnsi="Arial" w:cs="Arial"/>
                <w:sz w:val="20"/>
                <w:szCs w:val="20"/>
                <w:lang w:val="sv-SE"/>
              </w:rPr>
            </w:pPr>
            <w:r w:rsidRPr="000501A3">
              <w:rPr>
                <w:rFonts w:ascii="Arial" w:hAnsi="Arial" w:cs="Arial"/>
                <w:sz w:val="20"/>
                <w:szCs w:val="20"/>
                <w:lang w:val="sv-SE"/>
              </w:rPr>
              <w:t xml:space="preserve">Unik identifierare per </w:t>
            </w:r>
            <w:r w:rsidR="000501A3" w:rsidRPr="000501A3">
              <w:rPr>
                <w:rFonts w:ascii="Arial" w:hAnsi="Arial" w:cs="Arial"/>
                <w:sz w:val="20"/>
                <w:szCs w:val="20"/>
                <w:lang w:val="sv-SE"/>
              </w:rPr>
              <w:t>producent</w:t>
            </w:r>
            <w:r w:rsidRPr="000501A3">
              <w:rPr>
                <w:rFonts w:ascii="Arial" w:hAnsi="Arial" w:cs="Arial"/>
                <w:sz w:val="20"/>
                <w:szCs w:val="20"/>
                <w:lang w:val="sv-SE"/>
              </w:rPr>
              <w:t>.</w:t>
            </w:r>
          </w:p>
          <w:p w:rsidR="000662E7" w:rsidRPr="0057096A" w:rsidRDefault="000501A3" w:rsidP="000501A3">
            <w:pPr>
              <w:rPr>
                <w:rFonts w:ascii="Arial" w:eastAsia="Arial Unicode MS" w:hAnsi="Arial" w:cs="Arial"/>
                <w:color w:val="000000"/>
                <w:sz w:val="20"/>
              </w:rPr>
            </w:pPr>
            <w:r w:rsidRPr="000501A3">
              <w:rPr>
                <w:rFonts w:ascii="Arial" w:eastAsia="Arial Unicode MS" w:hAnsi="Arial" w:cs="Arial"/>
                <w:color w:val="000000"/>
                <w:sz w:val="20"/>
                <w:highlight w:val="yellow"/>
              </w:rPr>
              <w:t xml:space="preserve">TODO: </w:t>
            </w:r>
            <w:r w:rsidRPr="000501A3">
              <w:rPr>
                <w:rFonts w:ascii="Tahoma" w:hAnsi="Tahoma" w:cs="Tahoma"/>
                <w:color w:val="000000"/>
                <w:sz w:val="20"/>
                <w:highlight w:val="yellow"/>
              </w:rPr>
              <w:t xml:space="preserve">Eftersom detta har en multiplicitet "1" och Nationellt RID är 0..1 så bör Senderers RID också vara unikt nationellt, men genererat av det lokala systemet, men med ett System-ID-prefix för vilket system som skapat det. ex: SID=123456 för en av systemen TakeCare inom SLL + unikt lokalt skapat RID inom det systemet. Det förmedlas till mottagande system vid eRemiss, och svaras för MVK-tjänstens fråga, vilket gör det möjligt </w:t>
            </w:r>
            <w:r w:rsidRPr="000501A3">
              <w:rPr>
                <w:rFonts w:ascii="Tahoma" w:hAnsi="Tahoma" w:cs="Tahoma"/>
                <w:color w:val="000000"/>
                <w:sz w:val="20"/>
                <w:highlight w:val="yellow"/>
              </w:rPr>
              <w:lastRenderedPageBreak/>
              <w:t>att mappa i MVK-logik. Det skall också användas när mottagande system svarar tillbaka till med remissvaret till det ursprungliga systemet</w:t>
            </w:r>
            <w:r>
              <w:rPr>
                <w:rFonts w:ascii="Tahoma" w:hAnsi="Tahoma" w:cs="Tahoma"/>
                <w:color w:val="000000"/>
                <w:sz w:val="20"/>
              </w:rPr>
              <w:t xml:space="preserve">. </w:t>
            </w:r>
          </w:p>
        </w:tc>
        <w:tc>
          <w:tcPr>
            <w:tcW w:w="2835" w:type="dxa"/>
            <w:gridSpan w:val="2"/>
          </w:tcPr>
          <w:p w:rsidR="00DB437A" w:rsidRPr="00DB437A" w:rsidRDefault="00DB437A" w:rsidP="00DB437A">
            <w:pPr>
              <w:pStyle w:val="CommentText"/>
              <w:rPr>
                <w:highlight w:val="yellow"/>
              </w:rPr>
            </w:pPr>
            <w:r w:rsidRPr="00DB437A">
              <w:rPr>
                <w:highlight w:val="yellow"/>
              </w:rPr>
              <w:lastRenderedPageBreak/>
              <w:t xml:space="preserve">TODO: Problem om remiss kommer in på papper och  skrivs in i systemet för hand. Det bör finnas ett fält även för remissmottagarens id. </w:t>
            </w:r>
          </w:p>
          <w:p w:rsidR="000662E7" w:rsidRDefault="00DB437A" w:rsidP="00DB437A">
            <w:r w:rsidRPr="00DB437A">
              <w:rPr>
                <w:highlight w:val="yellow"/>
              </w:rPr>
              <w:t>Båda id ska svaras ut, om de finns i systemet, annars är det obligatoriskt att skicka ett av dem.</w:t>
            </w:r>
          </w:p>
          <w:p w:rsidR="00B7646C" w:rsidRPr="0057096A" w:rsidRDefault="00B7646C" w:rsidP="00DB437A">
            <w:pPr>
              <w:rPr>
                <w:rFonts w:ascii="Arial" w:eastAsia="Arial Unicode MS" w:hAnsi="Arial" w:cs="Arial"/>
                <w:color w:val="000000"/>
                <w:sz w:val="20"/>
              </w:rPr>
            </w:pPr>
            <w:r w:rsidRPr="00B7646C">
              <w:rPr>
                <w:color w:val="FF0000"/>
              </w:rPr>
              <w:t>SG kommentar:</w:t>
            </w:r>
            <w:r>
              <w:t xml:space="preserve"> Här ska vi nog tänka till en gång till: Min ståndpunkt här (just nu)är att vi alltid vill ha requester-request-id. Eftersom det är det vi har modellerat kring, dvs de ska </w:t>
            </w:r>
            <w:r>
              <w:lastRenderedPageBreak/>
              <w:t>alltid skicka upp det som de anser är requester-request-id. Vi vill inte ha två.  Men jag tror vi måste gå igenom lite olika scenarios för att säkerstlla.</w:t>
            </w:r>
          </w:p>
        </w:tc>
        <w:tc>
          <w:tcPr>
            <w:tcW w:w="2268" w:type="dxa"/>
          </w:tcPr>
          <w:p w:rsidR="000662E7" w:rsidRPr="0057096A" w:rsidRDefault="000662E7">
            <w:pPr>
              <w:rPr>
                <w:rFonts w:ascii="Arial" w:eastAsia="Arial Unicode MS" w:hAnsi="Arial" w:cs="Arial"/>
                <w:color w:val="000000"/>
                <w:sz w:val="20"/>
              </w:rPr>
            </w:pPr>
          </w:p>
        </w:tc>
      </w:tr>
      <w:tr w:rsidR="009B0E44" w:rsidRPr="0057096A" w:rsidTr="00E44511">
        <w:trPr>
          <w:trHeight w:val="994"/>
        </w:trPr>
        <w:tc>
          <w:tcPr>
            <w:tcW w:w="2835" w:type="dxa"/>
          </w:tcPr>
          <w:p w:rsidR="009B0E44" w:rsidRPr="00466C0F" w:rsidRDefault="00330A29" w:rsidP="00D60732">
            <w:pPr>
              <w:pStyle w:val="Default"/>
              <w:rPr>
                <w:rFonts w:ascii="Arial" w:hAnsi="Arial" w:cs="Arial"/>
                <w:i/>
                <w:iCs/>
                <w:sz w:val="20"/>
                <w:szCs w:val="20"/>
              </w:rPr>
            </w:pPr>
            <w:r>
              <w:rPr>
                <w:rFonts w:ascii="Arial" w:hAnsi="Arial" w:cs="Arial"/>
                <w:i/>
                <w:iCs/>
                <w:sz w:val="20"/>
                <w:szCs w:val="20"/>
              </w:rPr>
              <w:lastRenderedPageBreak/>
              <w:t>e</w:t>
            </w:r>
            <w:r w:rsidR="009B0E44">
              <w:rPr>
                <w:rFonts w:ascii="Arial" w:hAnsi="Arial" w:cs="Arial"/>
                <w:i/>
                <w:iCs/>
                <w:sz w:val="20"/>
                <w:szCs w:val="20"/>
              </w:rPr>
              <w:t>xternal</w:t>
            </w:r>
            <w:r>
              <w:rPr>
                <w:rFonts w:ascii="Arial" w:hAnsi="Arial" w:cs="Arial"/>
                <w:i/>
                <w:iCs/>
                <w:sz w:val="20"/>
                <w:szCs w:val="20"/>
              </w:rPr>
              <w:t>-</w:t>
            </w:r>
            <w:r w:rsidR="009B0E44">
              <w:rPr>
                <w:rFonts w:ascii="Arial" w:hAnsi="Arial" w:cs="Arial"/>
                <w:i/>
                <w:iCs/>
                <w:sz w:val="20"/>
                <w:szCs w:val="20"/>
              </w:rPr>
              <w:t>request</w:t>
            </w:r>
            <w:r>
              <w:rPr>
                <w:rFonts w:ascii="Arial" w:hAnsi="Arial" w:cs="Arial"/>
                <w:i/>
                <w:iCs/>
                <w:sz w:val="20"/>
                <w:szCs w:val="20"/>
              </w:rPr>
              <w:t>-</w:t>
            </w:r>
            <w:r w:rsidR="00D60732">
              <w:rPr>
                <w:rFonts w:ascii="Arial" w:hAnsi="Arial" w:cs="Arial"/>
                <w:i/>
                <w:iCs/>
                <w:sz w:val="20"/>
                <w:szCs w:val="20"/>
              </w:rPr>
              <w:t>i</w:t>
            </w:r>
            <w:r w:rsidR="009B0E44">
              <w:rPr>
                <w:rFonts w:ascii="Arial" w:hAnsi="Arial" w:cs="Arial"/>
                <w:i/>
                <w:iCs/>
                <w:sz w:val="20"/>
                <w:szCs w:val="20"/>
              </w:rPr>
              <w:t>d</w:t>
            </w:r>
          </w:p>
        </w:tc>
        <w:tc>
          <w:tcPr>
            <w:tcW w:w="2286" w:type="dxa"/>
          </w:tcPr>
          <w:p w:rsidR="00AE2F00" w:rsidRDefault="009B0E44" w:rsidP="00AE2F00">
            <w:pPr>
              <w:pStyle w:val="Default"/>
              <w:rPr>
                <w:rFonts w:ascii="Arial" w:hAnsi="Arial" w:cs="Arial"/>
                <w:sz w:val="20"/>
                <w:szCs w:val="20"/>
                <w:lang w:val="sv-SE"/>
              </w:rPr>
            </w:pPr>
            <w:r>
              <w:rPr>
                <w:rFonts w:ascii="Arial" w:hAnsi="Arial" w:cs="Arial"/>
                <w:sz w:val="20"/>
                <w:szCs w:val="20"/>
                <w:lang w:val="sv-SE"/>
              </w:rPr>
              <w:t xml:space="preserve">Externt </w:t>
            </w:r>
            <w:r w:rsidRPr="0057096A">
              <w:rPr>
                <w:rFonts w:ascii="Arial" w:hAnsi="Arial" w:cs="Arial"/>
                <w:sz w:val="20"/>
                <w:szCs w:val="20"/>
                <w:lang w:val="sv-SE"/>
              </w:rPr>
              <w:t>ident</w:t>
            </w:r>
            <w:r>
              <w:rPr>
                <w:rFonts w:ascii="Arial" w:hAnsi="Arial" w:cs="Arial"/>
                <w:sz w:val="20"/>
                <w:szCs w:val="20"/>
                <w:lang w:val="sv-SE"/>
              </w:rPr>
              <w:t>itetsbeteckning för framställan som används för att koppla ihop remisser mellan olika system.</w:t>
            </w:r>
            <w:r w:rsidR="00AE2F00" w:rsidRPr="0057096A">
              <w:rPr>
                <w:rFonts w:ascii="Arial" w:hAnsi="Arial" w:cs="Arial"/>
                <w:sz w:val="20"/>
                <w:szCs w:val="20"/>
                <w:lang w:val="sv-SE"/>
              </w:rPr>
              <w:t xml:space="preserve"> </w:t>
            </w:r>
          </w:p>
          <w:p w:rsidR="00AE2F00" w:rsidRPr="0057096A" w:rsidRDefault="00AE2F00" w:rsidP="00AE2F00">
            <w:pPr>
              <w:pStyle w:val="Default"/>
              <w:rPr>
                <w:rFonts w:ascii="Arial" w:hAnsi="Arial" w:cs="Arial"/>
                <w:sz w:val="20"/>
                <w:szCs w:val="20"/>
                <w:lang w:val="sv-SE"/>
              </w:rPr>
            </w:pPr>
          </w:p>
          <w:p w:rsidR="009B0E44" w:rsidRPr="00512A06" w:rsidRDefault="00AE2F00" w:rsidP="00AE2F00">
            <w:pPr>
              <w:pStyle w:val="Default"/>
              <w:rPr>
                <w:rFonts w:ascii="Arial" w:eastAsia="Arial Unicode MS" w:hAnsi="Arial" w:cs="Arial"/>
                <w:sz w:val="20"/>
                <w:lang w:val="sv-SE"/>
              </w:rPr>
            </w:pPr>
            <w:r w:rsidRPr="00512A06">
              <w:rPr>
                <w:rFonts w:ascii="Arial" w:eastAsia="Arial Unicode MS" w:hAnsi="Arial" w:cs="Arial"/>
                <w:sz w:val="20"/>
                <w:lang w:val="sv-SE"/>
              </w:rPr>
              <w:t>Motsvarighet i V-TIM:</w:t>
            </w:r>
          </w:p>
          <w:p w:rsidR="00AE2F00" w:rsidRPr="0057096A" w:rsidRDefault="00AE2F00" w:rsidP="00AE2F00">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II</w:t>
            </w:r>
          </w:p>
        </w:tc>
        <w:tc>
          <w:tcPr>
            <w:tcW w:w="591" w:type="dxa"/>
          </w:tcPr>
          <w:p w:rsidR="009B0E44" w:rsidRPr="0057096A" w:rsidRDefault="00B31B60">
            <w:pPr>
              <w:jc w:val="center"/>
              <w:rPr>
                <w:rFonts w:ascii="Arial" w:eastAsia="Arial Unicode MS" w:hAnsi="Arial" w:cs="Arial"/>
                <w:color w:val="000000"/>
                <w:sz w:val="20"/>
              </w:rPr>
            </w:pPr>
            <w:r>
              <w:rPr>
                <w:rFonts w:ascii="Arial" w:eastAsia="Arial Unicode MS" w:hAnsi="Arial" w:cs="Arial"/>
                <w:color w:val="000000"/>
                <w:sz w:val="20"/>
              </w:rPr>
              <w:t>0..1</w:t>
            </w:r>
          </w:p>
        </w:tc>
        <w:tc>
          <w:tcPr>
            <w:tcW w:w="2651" w:type="dxa"/>
          </w:tcPr>
          <w:p w:rsidR="009B0E44" w:rsidRPr="00B31B60" w:rsidRDefault="00BF769B" w:rsidP="00BF769B">
            <w:pPr>
              <w:pStyle w:val="Default"/>
              <w:jc w:val="both"/>
              <w:rPr>
                <w:rFonts w:ascii="Arial" w:hAnsi="Arial" w:cs="Arial"/>
                <w:sz w:val="20"/>
                <w:szCs w:val="20"/>
                <w:lang w:val="sv-SE"/>
              </w:rPr>
            </w:pPr>
            <w:proofErr w:type="spellStart"/>
            <w:r>
              <w:rPr>
                <w:rFonts w:ascii="Arial" w:hAnsi="Arial" w:cs="Arial"/>
                <w:sz w:val="20"/>
                <w:szCs w:val="20"/>
              </w:rPr>
              <w:t>Nationell</w:t>
            </w:r>
            <w:proofErr w:type="spellEnd"/>
            <w:r>
              <w:rPr>
                <w:rFonts w:ascii="Arial" w:hAnsi="Arial" w:cs="Arial"/>
                <w:sz w:val="20"/>
                <w:szCs w:val="20"/>
              </w:rPr>
              <w:t xml:space="preserve"> </w:t>
            </w:r>
            <w:proofErr w:type="spellStart"/>
            <w:r>
              <w:rPr>
                <w:rFonts w:ascii="Arial" w:hAnsi="Arial" w:cs="Arial"/>
                <w:sz w:val="20"/>
                <w:szCs w:val="20"/>
              </w:rPr>
              <w:t>u</w:t>
            </w:r>
            <w:r w:rsidRPr="0057096A">
              <w:rPr>
                <w:rFonts w:ascii="Arial" w:hAnsi="Arial" w:cs="Arial"/>
                <w:sz w:val="20"/>
                <w:szCs w:val="20"/>
              </w:rPr>
              <w:t>nik</w:t>
            </w:r>
            <w:proofErr w:type="spellEnd"/>
            <w:r w:rsidRPr="0057096A">
              <w:rPr>
                <w:rFonts w:ascii="Arial" w:hAnsi="Arial" w:cs="Arial"/>
                <w:sz w:val="20"/>
                <w:szCs w:val="20"/>
              </w:rPr>
              <w:t xml:space="preserve"> </w:t>
            </w:r>
            <w:proofErr w:type="spellStart"/>
            <w:r w:rsidRPr="0057096A">
              <w:rPr>
                <w:rFonts w:ascii="Arial" w:hAnsi="Arial" w:cs="Arial"/>
                <w:sz w:val="20"/>
                <w:szCs w:val="20"/>
              </w:rPr>
              <w:t>identifierare</w:t>
            </w:r>
            <w:proofErr w:type="spellEnd"/>
            <w:r w:rsidR="00AA7704">
              <w:rPr>
                <w:rFonts w:ascii="Arial" w:hAnsi="Arial" w:cs="Arial"/>
                <w:sz w:val="20"/>
                <w:szCs w:val="20"/>
              </w:rPr>
              <w:t>.</w:t>
            </w:r>
          </w:p>
        </w:tc>
        <w:tc>
          <w:tcPr>
            <w:tcW w:w="2835" w:type="dxa"/>
            <w:gridSpan w:val="2"/>
          </w:tcPr>
          <w:p w:rsidR="009B0E44" w:rsidRPr="0057096A" w:rsidRDefault="009B0E44">
            <w:pPr>
              <w:rPr>
                <w:rFonts w:ascii="Arial" w:eastAsia="Arial Unicode MS" w:hAnsi="Arial" w:cs="Arial"/>
                <w:sz w:val="20"/>
              </w:rPr>
            </w:pPr>
          </w:p>
        </w:tc>
        <w:tc>
          <w:tcPr>
            <w:tcW w:w="2268" w:type="dxa"/>
          </w:tcPr>
          <w:p w:rsidR="009B0E44" w:rsidRPr="0057096A" w:rsidRDefault="009B0E44">
            <w:pPr>
              <w:rPr>
                <w:rFonts w:ascii="Arial" w:eastAsia="Arial Unicode MS" w:hAnsi="Arial" w:cs="Arial"/>
                <w:sz w:val="20"/>
              </w:rPr>
            </w:pPr>
          </w:p>
        </w:tc>
      </w:tr>
      <w:tr w:rsidR="000662E7" w:rsidRPr="0057096A" w:rsidTr="00E44511">
        <w:trPr>
          <w:trHeight w:val="994"/>
        </w:trPr>
        <w:tc>
          <w:tcPr>
            <w:tcW w:w="2835" w:type="dxa"/>
          </w:tcPr>
          <w:p w:rsidR="00466C0F" w:rsidRPr="00466C0F" w:rsidRDefault="00330A29" w:rsidP="00466C0F">
            <w:pPr>
              <w:pStyle w:val="Default"/>
              <w:rPr>
                <w:rFonts w:ascii="Arial" w:hAnsi="Arial" w:cs="Arial"/>
                <w:sz w:val="20"/>
                <w:szCs w:val="20"/>
              </w:rPr>
            </w:pPr>
            <w:r>
              <w:rPr>
                <w:rFonts w:ascii="Arial" w:hAnsi="Arial" w:cs="Arial"/>
                <w:i/>
                <w:iCs/>
                <w:sz w:val="20"/>
                <w:szCs w:val="20"/>
              </w:rPr>
              <w:t>t</w:t>
            </w:r>
            <w:r w:rsidR="00466C0F" w:rsidRPr="00466C0F">
              <w:rPr>
                <w:rFonts w:ascii="Arial" w:hAnsi="Arial" w:cs="Arial"/>
                <w:i/>
                <w:iCs/>
                <w:sz w:val="20"/>
                <w:szCs w:val="20"/>
              </w:rPr>
              <w:t>ype</w:t>
            </w:r>
            <w:r>
              <w:rPr>
                <w:rFonts w:ascii="Arial" w:hAnsi="Arial" w:cs="Arial"/>
                <w:i/>
                <w:iCs/>
                <w:sz w:val="20"/>
                <w:szCs w:val="20"/>
              </w:rPr>
              <w:t>-</w:t>
            </w:r>
            <w:r w:rsidR="00466C0F" w:rsidRPr="00466C0F">
              <w:rPr>
                <w:rFonts w:ascii="Arial" w:hAnsi="Arial" w:cs="Arial"/>
                <w:i/>
                <w:iCs/>
                <w:sz w:val="20"/>
                <w:szCs w:val="20"/>
              </w:rPr>
              <w:t>of</w:t>
            </w:r>
            <w:r>
              <w:rPr>
                <w:rFonts w:ascii="Arial" w:hAnsi="Arial" w:cs="Arial"/>
                <w:i/>
                <w:iCs/>
                <w:sz w:val="20"/>
                <w:szCs w:val="20"/>
              </w:rPr>
              <w:t>-</w:t>
            </w:r>
            <w:r w:rsidR="00466C0F" w:rsidRPr="00466C0F">
              <w:rPr>
                <w:rFonts w:ascii="Arial" w:hAnsi="Arial" w:cs="Arial"/>
                <w:i/>
                <w:iCs/>
                <w:sz w:val="20"/>
                <w:szCs w:val="20"/>
              </w:rPr>
              <w:t xml:space="preserve">request </w:t>
            </w:r>
          </w:p>
          <w:p w:rsidR="000662E7" w:rsidRPr="0057096A" w:rsidRDefault="000662E7" w:rsidP="00626AF0">
            <w:pPr>
              <w:pStyle w:val="Default"/>
              <w:rPr>
                <w:rFonts w:ascii="Arial" w:hAnsi="Arial" w:cs="Arial"/>
                <w:sz w:val="20"/>
                <w:szCs w:val="20"/>
              </w:rPr>
            </w:pPr>
          </w:p>
        </w:tc>
        <w:tc>
          <w:tcPr>
            <w:tcW w:w="2286" w:type="dxa"/>
          </w:tcPr>
          <w:p w:rsidR="00626AF0" w:rsidRPr="0057096A" w:rsidRDefault="00626AF0" w:rsidP="00626AF0">
            <w:pPr>
              <w:pStyle w:val="Default"/>
              <w:rPr>
                <w:rFonts w:ascii="Arial" w:hAnsi="Arial" w:cs="Arial"/>
                <w:sz w:val="20"/>
                <w:szCs w:val="20"/>
                <w:lang w:val="sv-SE"/>
              </w:rPr>
            </w:pPr>
            <w:r w:rsidRPr="0057096A">
              <w:rPr>
                <w:rFonts w:ascii="Arial" w:hAnsi="Arial" w:cs="Arial"/>
                <w:sz w:val="20"/>
                <w:szCs w:val="20"/>
                <w:lang w:val="sv-SE"/>
              </w:rPr>
              <w:t xml:space="preserve">Kod och klartext som anger vilken typ av framställan som avses </w:t>
            </w:r>
          </w:p>
          <w:p w:rsidR="000662E7" w:rsidRDefault="000662E7">
            <w:pPr>
              <w:rPr>
                <w:rFonts w:ascii="Arial" w:eastAsia="Arial Unicode MS" w:hAnsi="Arial" w:cs="Arial"/>
                <w:color w:val="000000"/>
                <w:sz w:val="20"/>
              </w:rPr>
            </w:pPr>
          </w:p>
          <w:p w:rsidR="001866F5" w:rsidRPr="0057096A" w:rsidRDefault="001866F5">
            <w:pPr>
              <w:rPr>
                <w:rFonts w:ascii="Arial" w:eastAsia="Arial Unicode MS" w:hAnsi="Arial" w:cs="Arial"/>
                <w:color w:val="000000"/>
                <w:sz w:val="20"/>
              </w:rPr>
            </w:pPr>
            <w:r>
              <w:rPr>
                <w:rFonts w:ascii="Arial" w:eastAsia="Arial Unicode MS" w:hAnsi="Arial" w:cs="Arial"/>
                <w:color w:val="000000"/>
                <w:sz w:val="20"/>
              </w:rPr>
              <w:t xml:space="preserve">Motsvarighet i V-TIM: </w:t>
            </w:r>
            <w:r w:rsidRPr="0057096A">
              <w:rPr>
                <w:rFonts w:ascii="Arial" w:hAnsi="Arial" w:cs="Arial"/>
                <w:i/>
                <w:iCs/>
                <w:sz w:val="20"/>
              </w:rPr>
              <w:t>framställantyp</w:t>
            </w:r>
          </w:p>
        </w:tc>
        <w:tc>
          <w:tcPr>
            <w:tcW w:w="85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KTOV</w:t>
            </w:r>
          </w:p>
        </w:tc>
        <w:tc>
          <w:tcPr>
            <w:tcW w:w="591" w:type="dxa"/>
          </w:tcPr>
          <w:p w:rsidR="000662E7" w:rsidRPr="0057096A" w:rsidRDefault="00626AF0">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45554E" w:rsidRDefault="00626AF0" w:rsidP="002944BE">
            <w:pPr>
              <w:autoSpaceDE w:val="0"/>
              <w:autoSpaceDN w:val="0"/>
              <w:adjustRightInd w:val="0"/>
              <w:spacing w:after="0"/>
              <w:rPr>
                <w:rFonts w:ascii="Arial" w:hAnsi="Arial" w:cs="Arial"/>
                <w:sz w:val="20"/>
              </w:rPr>
            </w:pPr>
            <w:r w:rsidRPr="00DD5AFC">
              <w:rPr>
                <w:rFonts w:ascii="Arial" w:hAnsi="Arial" w:cs="Arial"/>
                <w:sz w:val="20"/>
              </w:rPr>
              <w:t>KV Framställantyp</w:t>
            </w:r>
            <w:r w:rsidR="002016B0">
              <w:rPr>
                <w:rFonts w:ascii="Arial" w:hAnsi="Arial" w:cs="Arial"/>
                <w:sz w:val="20"/>
              </w:rPr>
              <w:t>.</w:t>
            </w:r>
            <w:r w:rsidR="002944BE">
              <w:rPr>
                <w:rFonts w:ascii="Arial" w:hAnsi="Arial" w:cs="Arial"/>
                <w:sz w:val="20"/>
              </w:rPr>
              <w:t xml:space="preserve">Giltiga </w:t>
            </w:r>
            <w:r w:rsidR="002944BE" w:rsidRPr="002944BE">
              <w:rPr>
                <w:rFonts w:ascii="Arial" w:hAnsi="Arial" w:cs="Arial"/>
                <w:sz w:val="20"/>
              </w:rPr>
              <w:t>värden</w:t>
            </w:r>
            <w:r w:rsidR="002944BE" w:rsidRPr="00C4514B">
              <w:rPr>
                <w:rFonts w:ascii="Arial" w:hAnsi="Arial" w:cs="Arial"/>
                <w:sz w:val="20"/>
              </w:rPr>
              <w:t>: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1 = röntgenremiss</w:t>
            </w:r>
            <w:r w:rsidR="00904DCC">
              <w:rPr>
                <w:rFonts w:ascii="Arial" w:hAnsi="Arial" w:cs="Arial"/>
                <w:color w:val="000000"/>
                <w:sz w:val="23"/>
                <w:szCs w:val="23"/>
              </w:rPr>
              <w:t>,</w:t>
            </w:r>
            <w:r w:rsidRPr="00C4514B">
              <w:rPr>
                <w:rFonts w:ascii="Arial" w:hAnsi="Arial" w:cs="Arial"/>
                <w:color w:val="000000"/>
                <w:sz w:val="23"/>
                <w:szCs w:val="23"/>
              </w:rPr>
              <w:t xml:space="preserve">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2 = labbremiss, </w:t>
            </w:r>
          </w:p>
          <w:p w:rsidR="002944BE"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 xml:space="preserve">3 = konferensremiss, </w:t>
            </w:r>
          </w:p>
          <w:p w:rsidR="002016B0" w:rsidRPr="00C4514B" w:rsidRDefault="002944BE" w:rsidP="002944BE">
            <w:pPr>
              <w:autoSpaceDE w:val="0"/>
              <w:autoSpaceDN w:val="0"/>
              <w:adjustRightInd w:val="0"/>
              <w:spacing w:after="0"/>
              <w:rPr>
                <w:rFonts w:ascii="Arial" w:hAnsi="Arial" w:cs="Arial"/>
                <w:color w:val="000000"/>
                <w:sz w:val="23"/>
                <w:szCs w:val="23"/>
              </w:rPr>
            </w:pPr>
            <w:r w:rsidRPr="00C4514B">
              <w:rPr>
                <w:rFonts w:ascii="Arial" w:hAnsi="Arial" w:cs="Arial"/>
                <w:color w:val="000000"/>
                <w:sz w:val="23"/>
                <w:szCs w:val="23"/>
              </w:rPr>
              <w:t>4 = allmänremiss</w:t>
            </w:r>
            <w:r w:rsidR="00904DCC">
              <w:rPr>
                <w:rFonts w:ascii="Arial" w:hAnsi="Arial" w:cs="Arial"/>
                <w:color w:val="000000"/>
                <w:sz w:val="23"/>
                <w:szCs w:val="23"/>
              </w:rPr>
              <w:t xml:space="preserve"> </w:t>
            </w:r>
            <w:r w:rsidRPr="00C4514B">
              <w:rPr>
                <w:rFonts w:ascii="Arial" w:hAnsi="Arial" w:cs="Arial"/>
                <w:color w:val="000000"/>
                <w:sz w:val="23"/>
                <w:szCs w:val="23"/>
              </w:rPr>
              <w:t>}.</w:t>
            </w:r>
          </w:p>
          <w:p w:rsidR="002016B0" w:rsidRDefault="002016B0" w:rsidP="00626AF0">
            <w:pPr>
              <w:pStyle w:val="Default"/>
              <w:jc w:val="both"/>
              <w:rPr>
                <w:rFonts w:ascii="Arial" w:hAnsi="Arial" w:cs="Arial"/>
                <w:sz w:val="20"/>
                <w:szCs w:val="20"/>
                <w:lang w:val="sv-SE"/>
              </w:rPr>
            </w:pPr>
          </w:p>
          <w:p w:rsidR="000662E7" w:rsidRDefault="002016B0" w:rsidP="00626AF0">
            <w:pPr>
              <w:pStyle w:val="Default"/>
              <w:jc w:val="both"/>
              <w:rPr>
                <w:rFonts w:ascii="Arial" w:hAnsi="Arial" w:cs="Arial"/>
                <w:sz w:val="20"/>
                <w:szCs w:val="20"/>
                <w:lang w:val="sv-SE"/>
              </w:rPr>
            </w:pPr>
            <w:r w:rsidRPr="002016B0">
              <w:rPr>
                <w:rFonts w:ascii="Arial" w:hAnsi="Arial" w:cs="Arial"/>
                <w:sz w:val="20"/>
                <w:szCs w:val="20"/>
                <w:lang w:val="sv-SE"/>
              </w:rPr>
              <w:t>S</w:t>
            </w:r>
            <w:r w:rsidR="00D40F0F" w:rsidRPr="002016B0">
              <w:rPr>
                <w:rFonts w:ascii="Arial" w:hAnsi="Arial" w:cs="Arial"/>
                <w:sz w:val="20"/>
                <w:szCs w:val="20"/>
                <w:lang w:val="sv-SE"/>
              </w:rPr>
              <w:t xml:space="preserve">e avsnitt </w:t>
            </w:r>
            <w:r w:rsidR="00D40F0F" w:rsidRPr="00D40F0F">
              <w:rPr>
                <w:rFonts w:ascii="Arial" w:hAnsi="Arial" w:cs="Arial"/>
                <w:sz w:val="20"/>
                <w:szCs w:val="20"/>
                <w:lang w:val="sv-SE"/>
              </w:rPr>
              <w:t xml:space="preserve"> </w:t>
            </w:r>
            <w:r w:rsidR="00626AF0" w:rsidRPr="00D40F0F">
              <w:rPr>
                <w:rFonts w:ascii="Arial" w:hAnsi="Arial" w:cs="Arial"/>
                <w:sz w:val="20"/>
                <w:szCs w:val="20"/>
                <w:lang w:val="sv-SE"/>
              </w:rPr>
              <w:t xml:space="preserve"> </w:t>
            </w:r>
          </w:p>
          <w:p w:rsidR="00D40F0F" w:rsidRPr="00D40F0F" w:rsidRDefault="00D40F0F" w:rsidP="00626AF0">
            <w:pPr>
              <w:pStyle w:val="Default"/>
              <w:jc w:val="both"/>
              <w:rPr>
                <w:rFonts w:ascii="Arial" w:hAnsi="Arial" w:cs="Arial"/>
                <w:sz w:val="20"/>
                <w:szCs w:val="20"/>
                <w:lang w:val="sv-SE"/>
              </w:rPr>
            </w:pPr>
            <w:r w:rsidRPr="001E4AC5">
              <w:rPr>
                <w:rFonts w:ascii="Arial" w:hAnsi="Arial" w:cs="Arial"/>
                <w:i/>
                <w:sz w:val="20"/>
                <w:szCs w:val="20"/>
                <w:lang w:val="sv-SE"/>
              </w:rPr>
              <w:t>Klassifikationer och kodverk</w:t>
            </w:r>
            <w:r>
              <w:rPr>
                <w:rFonts w:ascii="Arial" w:hAnsi="Arial" w:cs="Arial"/>
                <w:sz w:val="20"/>
                <w:szCs w:val="20"/>
                <w:lang w:val="sv-SE"/>
              </w:rPr>
              <w:t>.</w:t>
            </w:r>
          </w:p>
        </w:tc>
        <w:tc>
          <w:tcPr>
            <w:tcW w:w="2835" w:type="dxa"/>
            <w:gridSpan w:val="2"/>
          </w:tcPr>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974975" w:rsidRPr="0057096A" w:rsidTr="00E44511">
        <w:trPr>
          <w:trHeight w:val="883"/>
        </w:trPr>
        <w:tc>
          <w:tcPr>
            <w:tcW w:w="2835" w:type="dxa"/>
          </w:tcPr>
          <w:p w:rsidR="00974975" w:rsidRPr="007F43F5" w:rsidRDefault="00330A29" w:rsidP="00330A29">
            <w:pPr>
              <w:pStyle w:val="Default"/>
              <w:rPr>
                <w:rFonts w:ascii="Arial" w:hAnsi="Arial" w:cs="Arial"/>
                <w:i/>
                <w:iCs/>
                <w:sz w:val="20"/>
                <w:szCs w:val="20"/>
              </w:rPr>
            </w:pPr>
            <w:r>
              <w:rPr>
                <w:rFonts w:ascii="Arial" w:hAnsi="Arial" w:cs="Arial"/>
                <w:i/>
                <w:iCs/>
                <w:sz w:val="20"/>
                <w:szCs w:val="20"/>
              </w:rPr>
              <w:t>f</w:t>
            </w:r>
            <w:r w:rsidR="00974975" w:rsidRPr="007F43F5">
              <w:rPr>
                <w:rFonts w:ascii="Arial" w:hAnsi="Arial" w:cs="Arial"/>
                <w:i/>
                <w:iCs/>
                <w:sz w:val="20"/>
                <w:szCs w:val="20"/>
              </w:rPr>
              <w:t>orm</w:t>
            </w:r>
            <w:r>
              <w:rPr>
                <w:rFonts w:ascii="Arial" w:hAnsi="Arial" w:cs="Arial"/>
                <w:i/>
                <w:iCs/>
                <w:sz w:val="20"/>
                <w:szCs w:val="20"/>
              </w:rPr>
              <w:t>-</w:t>
            </w:r>
            <w:r w:rsidR="00974975" w:rsidRPr="007F43F5">
              <w:rPr>
                <w:rFonts w:ascii="Arial" w:hAnsi="Arial" w:cs="Arial"/>
                <w:i/>
                <w:iCs/>
                <w:sz w:val="20"/>
                <w:szCs w:val="20"/>
              </w:rPr>
              <w:t>o</w:t>
            </w:r>
            <w:r>
              <w:rPr>
                <w:rFonts w:ascii="Arial" w:hAnsi="Arial" w:cs="Arial"/>
                <w:i/>
                <w:iCs/>
                <w:sz w:val="20"/>
                <w:szCs w:val="20"/>
              </w:rPr>
              <w:t>f-</w:t>
            </w:r>
            <w:r w:rsidR="00974975" w:rsidRPr="007F43F5">
              <w:rPr>
                <w:rFonts w:ascii="Arial" w:hAnsi="Arial" w:cs="Arial"/>
                <w:i/>
                <w:iCs/>
                <w:sz w:val="20"/>
                <w:szCs w:val="20"/>
              </w:rPr>
              <w:t>request</w:t>
            </w:r>
          </w:p>
        </w:tc>
        <w:tc>
          <w:tcPr>
            <w:tcW w:w="2286" w:type="dxa"/>
          </w:tcPr>
          <w:p w:rsidR="007F43F5" w:rsidRPr="007F43F5" w:rsidRDefault="007F43F5" w:rsidP="007F43F5">
            <w:pPr>
              <w:pStyle w:val="Default"/>
              <w:rPr>
                <w:rFonts w:ascii="Arial" w:hAnsi="Arial" w:cs="Arial"/>
                <w:sz w:val="20"/>
                <w:szCs w:val="20"/>
                <w:lang w:val="sv-SE"/>
              </w:rPr>
            </w:pPr>
            <w:r w:rsidRPr="007F43F5">
              <w:rPr>
                <w:rFonts w:ascii="Arial" w:hAnsi="Arial" w:cs="Arial"/>
                <w:sz w:val="20"/>
                <w:szCs w:val="20"/>
                <w:lang w:val="sv-SE"/>
              </w:rPr>
              <w:t xml:space="preserve">Kod och klartext som anger det sätt på vilket framställan framställs </w:t>
            </w:r>
          </w:p>
          <w:p w:rsidR="00974975" w:rsidRPr="007F43F5" w:rsidRDefault="00974975" w:rsidP="00952C39">
            <w:pPr>
              <w:pStyle w:val="Default"/>
              <w:rPr>
                <w:rFonts w:ascii="Arial" w:hAnsi="Arial" w:cs="Arial"/>
                <w:sz w:val="20"/>
                <w:szCs w:val="20"/>
                <w:lang w:val="sv-SE"/>
              </w:rPr>
            </w:pPr>
          </w:p>
        </w:tc>
        <w:tc>
          <w:tcPr>
            <w:tcW w:w="85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KTOV</w:t>
            </w:r>
          </w:p>
        </w:tc>
        <w:tc>
          <w:tcPr>
            <w:tcW w:w="591" w:type="dxa"/>
          </w:tcPr>
          <w:p w:rsidR="00974975" w:rsidRPr="007F43F5" w:rsidRDefault="007F43F5">
            <w:pPr>
              <w:jc w:val="center"/>
              <w:rPr>
                <w:rFonts w:ascii="Arial" w:eastAsia="Arial Unicode MS" w:hAnsi="Arial" w:cs="Arial"/>
                <w:color w:val="000000"/>
                <w:sz w:val="20"/>
              </w:rPr>
            </w:pPr>
            <w:r w:rsidRPr="007F43F5">
              <w:rPr>
                <w:rFonts w:ascii="Arial" w:eastAsia="Arial Unicode MS" w:hAnsi="Arial" w:cs="Arial"/>
                <w:color w:val="000000"/>
                <w:sz w:val="20"/>
              </w:rPr>
              <w:t>1</w:t>
            </w:r>
          </w:p>
        </w:tc>
        <w:tc>
          <w:tcPr>
            <w:tcW w:w="2651" w:type="dxa"/>
          </w:tcPr>
          <w:p w:rsidR="002016B0" w:rsidRPr="006064B1" w:rsidRDefault="007F43F5" w:rsidP="006064B1">
            <w:pPr>
              <w:pStyle w:val="Default"/>
              <w:rPr>
                <w:sz w:val="23"/>
                <w:szCs w:val="23"/>
                <w:lang w:val="sv-SE"/>
              </w:rPr>
            </w:pPr>
            <w:r w:rsidRPr="008E2346">
              <w:rPr>
                <w:rFonts w:ascii="Arial" w:hAnsi="Arial" w:cs="Arial"/>
                <w:sz w:val="20"/>
                <w:szCs w:val="20"/>
                <w:lang w:val="sv-SE"/>
              </w:rPr>
              <w:t>KV Form av framställan</w:t>
            </w:r>
            <w:r w:rsidR="002016B0">
              <w:rPr>
                <w:rFonts w:ascii="Arial" w:hAnsi="Arial" w:cs="Arial"/>
                <w:sz w:val="20"/>
                <w:szCs w:val="20"/>
                <w:lang w:val="sv-SE"/>
              </w:rPr>
              <w:t xml:space="preserve">. </w:t>
            </w:r>
            <w:r w:rsidR="006064B1">
              <w:rPr>
                <w:rFonts w:ascii="Arial" w:hAnsi="Arial" w:cs="Arial"/>
                <w:sz w:val="20"/>
                <w:szCs w:val="20"/>
                <w:lang w:val="sv-SE"/>
              </w:rPr>
              <w:t xml:space="preserve">Giltiga värden: </w:t>
            </w:r>
            <w:r w:rsidR="006064B1" w:rsidRPr="005A2ABF">
              <w:rPr>
                <w:rFonts w:ascii="Arial" w:hAnsi="Arial" w:cs="Arial"/>
                <w:sz w:val="20"/>
                <w:szCs w:val="20"/>
                <w:lang w:val="sv-SE"/>
              </w:rPr>
              <w:t>{2 = besök, 4 = pappersremiss}.</w:t>
            </w:r>
          </w:p>
          <w:p w:rsidR="002016B0" w:rsidRDefault="002016B0" w:rsidP="008E2346">
            <w:pPr>
              <w:pStyle w:val="Default"/>
              <w:jc w:val="both"/>
              <w:rPr>
                <w:rFonts w:ascii="Arial" w:hAnsi="Arial" w:cs="Arial"/>
                <w:sz w:val="20"/>
                <w:szCs w:val="20"/>
                <w:lang w:val="sv-SE"/>
              </w:rPr>
            </w:pPr>
          </w:p>
          <w:p w:rsidR="00974975" w:rsidRPr="007F43F5" w:rsidRDefault="002016B0" w:rsidP="00952C39">
            <w:pPr>
              <w:pStyle w:val="Default"/>
              <w:jc w:val="both"/>
              <w:rPr>
                <w:rFonts w:ascii="Arial" w:hAnsi="Arial" w:cs="Arial"/>
                <w:sz w:val="20"/>
                <w:szCs w:val="20"/>
                <w:lang w:val="sv-SE"/>
              </w:rPr>
            </w:pPr>
            <w:r>
              <w:rPr>
                <w:rFonts w:ascii="Arial" w:hAnsi="Arial" w:cs="Arial"/>
                <w:sz w:val="20"/>
                <w:szCs w:val="20"/>
                <w:lang w:val="sv-SE"/>
              </w:rPr>
              <w:t>S</w:t>
            </w:r>
            <w:r w:rsidR="003C607D">
              <w:rPr>
                <w:rFonts w:ascii="Arial" w:hAnsi="Arial" w:cs="Arial"/>
                <w:sz w:val="20"/>
                <w:szCs w:val="20"/>
                <w:lang w:val="sv-SE"/>
              </w:rPr>
              <w:t xml:space="preserve">e avsnitt </w:t>
            </w:r>
            <w:r w:rsidR="008E2346" w:rsidRPr="001E4AC5">
              <w:rPr>
                <w:rFonts w:ascii="Arial" w:hAnsi="Arial" w:cs="Arial"/>
                <w:i/>
                <w:sz w:val="20"/>
                <w:szCs w:val="20"/>
                <w:lang w:val="sv-SE"/>
              </w:rPr>
              <w:t xml:space="preserve">Klassifikationer </w:t>
            </w:r>
            <w:r w:rsidR="008E2346" w:rsidRPr="001E4AC5">
              <w:rPr>
                <w:rFonts w:ascii="Arial" w:hAnsi="Arial" w:cs="Arial"/>
                <w:i/>
                <w:sz w:val="20"/>
                <w:szCs w:val="20"/>
                <w:lang w:val="sv-SE"/>
              </w:rPr>
              <w:lastRenderedPageBreak/>
              <w:t>och kodverk</w:t>
            </w:r>
            <w:r w:rsidR="007F43F5" w:rsidRPr="002016B0">
              <w:rPr>
                <w:rFonts w:ascii="Arial" w:hAnsi="Arial" w:cs="Arial"/>
                <w:sz w:val="20"/>
                <w:szCs w:val="20"/>
                <w:lang w:val="sv-SE"/>
              </w:rPr>
              <w:t xml:space="preserve"> </w:t>
            </w:r>
          </w:p>
        </w:tc>
        <w:tc>
          <w:tcPr>
            <w:tcW w:w="2835" w:type="dxa"/>
            <w:gridSpan w:val="2"/>
          </w:tcPr>
          <w:p w:rsidR="00974975" w:rsidRDefault="00974975" w:rsidP="00952C39">
            <w:pPr>
              <w:pStyle w:val="Default"/>
              <w:rPr>
                <w:rFonts w:ascii="Arial" w:hAnsi="Arial" w:cs="Arial"/>
                <w:sz w:val="20"/>
                <w:szCs w:val="20"/>
                <w:lang w:val="sv-SE"/>
              </w:rPr>
            </w:pPr>
          </w:p>
          <w:p w:rsidR="00D40F0F" w:rsidRPr="0057096A" w:rsidRDefault="00D40F0F" w:rsidP="00952C39">
            <w:pPr>
              <w:pStyle w:val="Default"/>
              <w:rPr>
                <w:rFonts w:ascii="Arial" w:hAnsi="Arial" w:cs="Arial"/>
                <w:sz w:val="20"/>
                <w:szCs w:val="20"/>
                <w:lang w:val="sv-SE"/>
              </w:rPr>
            </w:pPr>
          </w:p>
        </w:tc>
        <w:tc>
          <w:tcPr>
            <w:tcW w:w="2268" w:type="dxa"/>
          </w:tcPr>
          <w:p w:rsidR="00974975" w:rsidRPr="0057096A" w:rsidRDefault="00974975">
            <w:pPr>
              <w:rPr>
                <w:rFonts w:ascii="Arial" w:eastAsia="Arial Unicode MS" w:hAnsi="Arial" w:cs="Arial"/>
                <w:sz w:val="20"/>
              </w:rPr>
            </w:pPr>
          </w:p>
        </w:tc>
      </w:tr>
      <w:tr w:rsidR="000662E7" w:rsidRPr="0057096A" w:rsidTr="00E44511">
        <w:trPr>
          <w:trHeight w:val="883"/>
        </w:trPr>
        <w:tc>
          <w:tcPr>
            <w:tcW w:w="2835" w:type="dxa"/>
          </w:tcPr>
          <w:p w:rsidR="00FF0CA1" w:rsidRPr="002016B0" w:rsidRDefault="00652D51" w:rsidP="00FF0CA1">
            <w:pPr>
              <w:pStyle w:val="Default"/>
              <w:rPr>
                <w:rFonts w:ascii="Arial" w:hAnsi="Arial" w:cs="Arial"/>
                <w:sz w:val="20"/>
                <w:szCs w:val="20"/>
                <w:lang w:val="sv-SE"/>
              </w:rPr>
            </w:pPr>
            <w:r>
              <w:rPr>
                <w:rFonts w:ascii="Arial" w:hAnsi="Arial" w:cs="Arial"/>
                <w:i/>
                <w:iCs/>
                <w:sz w:val="20"/>
                <w:szCs w:val="20"/>
                <w:lang w:val="sv-SE"/>
              </w:rPr>
              <w:lastRenderedPageBreak/>
              <w:t>a</w:t>
            </w:r>
            <w:r w:rsidR="00FF0CA1" w:rsidRPr="002016B0">
              <w:rPr>
                <w:rFonts w:ascii="Arial" w:hAnsi="Arial" w:cs="Arial"/>
                <w:i/>
                <w:iCs/>
                <w:sz w:val="20"/>
                <w:szCs w:val="20"/>
                <w:lang w:val="sv-SE"/>
              </w:rPr>
              <w:t>dditonal</w:t>
            </w:r>
            <w:r>
              <w:rPr>
                <w:rFonts w:ascii="Arial" w:hAnsi="Arial" w:cs="Arial"/>
                <w:i/>
                <w:iCs/>
                <w:sz w:val="20"/>
                <w:szCs w:val="20"/>
                <w:lang w:val="sv-SE"/>
              </w:rPr>
              <w:t>-</w:t>
            </w:r>
            <w:r w:rsidR="00FF0CA1" w:rsidRPr="002016B0">
              <w:rPr>
                <w:rFonts w:ascii="Arial" w:hAnsi="Arial" w:cs="Arial"/>
                <w:i/>
                <w:iCs/>
                <w:sz w:val="20"/>
                <w:szCs w:val="20"/>
                <w:lang w:val="sv-SE"/>
              </w:rPr>
              <w:t>information</w:t>
            </w:r>
            <w:r>
              <w:rPr>
                <w:rFonts w:ascii="Arial" w:hAnsi="Arial" w:cs="Arial"/>
                <w:i/>
                <w:iCs/>
                <w:sz w:val="20"/>
                <w:szCs w:val="20"/>
                <w:lang w:val="sv-SE"/>
              </w:rPr>
              <w:t>-</w:t>
            </w:r>
            <w:r w:rsidR="00FF0CA1" w:rsidRPr="002016B0">
              <w:rPr>
                <w:rFonts w:ascii="Arial" w:hAnsi="Arial" w:cs="Arial"/>
                <w:i/>
                <w:iCs/>
                <w:sz w:val="20"/>
                <w:szCs w:val="20"/>
                <w:lang w:val="sv-SE"/>
              </w:rPr>
              <w:t xml:space="preserve">expected </w:t>
            </w:r>
          </w:p>
          <w:p w:rsidR="00952C39" w:rsidRPr="002016B0" w:rsidRDefault="00952C39" w:rsidP="00952C39">
            <w:pPr>
              <w:pStyle w:val="Default"/>
              <w:rPr>
                <w:rFonts w:ascii="Arial" w:hAnsi="Arial" w:cs="Arial"/>
                <w:sz w:val="20"/>
                <w:szCs w:val="20"/>
                <w:lang w:val="sv-SE"/>
              </w:rPr>
            </w:pPr>
          </w:p>
          <w:p w:rsidR="000662E7" w:rsidRPr="0057096A" w:rsidRDefault="000662E7">
            <w:pPr>
              <w:rPr>
                <w:rFonts w:ascii="Arial" w:hAnsi="Arial" w:cs="Arial"/>
                <w:i/>
                <w:color w:val="000000"/>
                <w:sz w:val="20"/>
              </w:rPr>
            </w:pPr>
          </w:p>
        </w:tc>
        <w:tc>
          <w:tcPr>
            <w:tcW w:w="2286" w:type="dxa"/>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 xml:space="preserve">Information om huruvida framställan kommer att kompletteras eller ej </w:t>
            </w:r>
          </w:p>
          <w:p w:rsidR="000662E7" w:rsidRDefault="000662E7">
            <w:pPr>
              <w:rPr>
                <w:rFonts w:ascii="Arial" w:eastAsia="Arial Unicode MS" w:hAnsi="Arial" w:cs="Arial"/>
                <w:color w:val="000000"/>
                <w:sz w:val="20"/>
              </w:rPr>
            </w:pPr>
          </w:p>
          <w:p w:rsidR="001866F5" w:rsidRPr="001866F5" w:rsidRDefault="001866F5" w:rsidP="001866F5">
            <w:pPr>
              <w:pStyle w:val="Default"/>
              <w:rPr>
                <w:rFonts w:ascii="Arial" w:hAnsi="Arial" w:cs="Arial"/>
                <w:sz w:val="20"/>
                <w:szCs w:val="20"/>
                <w:lang w:val="sv-SE"/>
              </w:rPr>
            </w:pPr>
            <w:r w:rsidRPr="001866F5">
              <w:rPr>
                <w:rFonts w:ascii="Arial" w:eastAsia="Arial Unicode MS" w:hAnsi="Arial" w:cs="Arial"/>
                <w:sz w:val="20"/>
                <w:lang w:val="sv-SE"/>
              </w:rPr>
              <w:t xml:space="preserve">Motsvarighet i V-TIM: </w:t>
            </w:r>
            <w:r w:rsidRPr="001866F5">
              <w:rPr>
                <w:rFonts w:ascii="Arial" w:hAnsi="Arial" w:cs="Arial"/>
                <w:i/>
                <w:iCs/>
                <w:sz w:val="20"/>
                <w:szCs w:val="20"/>
                <w:lang w:val="sv-SE"/>
              </w:rPr>
              <w:t xml:space="preserve">komplettering kommer </w:t>
            </w:r>
          </w:p>
          <w:p w:rsidR="001866F5" w:rsidRPr="0057096A" w:rsidRDefault="001866F5">
            <w:pPr>
              <w:rPr>
                <w:rFonts w:ascii="Arial" w:eastAsia="Arial Unicode MS" w:hAnsi="Arial" w:cs="Arial"/>
                <w:color w:val="000000"/>
                <w:sz w:val="20"/>
              </w:rPr>
            </w:pPr>
          </w:p>
        </w:tc>
        <w:tc>
          <w:tcPr>
            <w:tcW w:w="85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S/F</w:t>
            </w:r>
          </w:p>
        </w:tc>
        <w:tc>
          <w:tcPr>
            <w:tcW w:w="591" w:type="dxa"/>
          </w:tcPr>
          <w:p w:rsidR="000662E7" w:rsidRPr="0057096A" w:rsidRDefault="00952C39">
            <w:pPr>
              <w:jc w:val="center"/>
              <w:rPr>
                <w:rFonts w:ascii="Arial" w:eastAsia="Arial Unicode MS" w:hAnsi="Arial" w:cs="Arial"/>
                <w:color w:val="000000"/>
                <w:sz w:val="20"/>
              </w:rPr>
            </w:pPr>
            <w:r w:rsidRPr="0057096A">
              <w:rPr>
                <w:rFonts w:ascii="Arial" w:eastAsia="Arial Unicode MS" w:hAnsi="Arial" w:cs="Arial"/>
                <w:color w:val="000000"/>
                <w:sz w:val="20"/>
              </w:rPr>
              <w:t>1</w:t>
            </w:r>
          </w:p>
        </w:tc>
        <w:tc>
          <w:tcPr>
            <w:tcW w:w="2651" w:type="dxa"/>
          </w:tcPr>
          <w:p w:rsidR="00952C39" w:rsidRPr="00603744" w:rsidRDefault="00952C39" w:rsidP="00952C39">
            <w:pPr>
              <w:pStyle w:val="Default"/>
              <w:jc w:val="both"/>
              <w:rPr>
                <w:rFonts w:ascii="Arial" w:hAnsi="Arial" w:cs="Arial"/>
                <w:sz w:val="20"/>
                <w:szCs w:val="20"/>
                <w:lang w:val="sv-SE"/>
              </w:rPr>
            </w:pPr>
            <w:r w:rsidRPr="00603744">
              <w:rPr>
                <w:rFonts w:ascii="Arial" w:hAnsi="Arial" w:cs="Arial"/>
                <w:sz w:val="20"/>
                <w:szCs w:val="20"/>
                <w:lang w:val="sv-SE"/>
              </w:rPr>
              <w:t xml:space="preserve">Sant = ja, komplettering kommer </w:t>
            </w:r>
          </w:p>
          <w:p w:rsidR="000662E7" w:rsidRPr="0057096A" w:rsidRDefault="00952C39" w:rsidP="00952C39">
            <w:pPr>
              <w:widowControl w:val="0"/>
              <w:autoSpaceDE w:val="0"/>
              <w:autoSpaceDN w:val="0"/>
              <w:adjustRightInd w:val="0"/>
              <w:jc w:val="both"/>
              <w:rPr>
                <w:rFonts w:ascii="Arial" w:hAnsi="Arial" w:cs="Arial"/>
                <w:color w:val="000000"/>
                <w:sz w:val="20"/>
              </w:rPr>
            </w:pPr>
            <w:r w:rsidRPr="0057096A">
              <w:rPr>
                <w:rFonts w:ascii="Arial" w:hAnsi="Arial" w:cs="Arial"/>
                <w:sz w:val="20"/>
              </w:rPr>
              <w:t xml:space="preserve">Falskt = nej, ingen komplettering kommer </w:t>
            </w:r>
          </w:p>
        </w:tc>
        <w:tc>
          <w:tcPr>
            <w:tcW w:w="2835" w:type="dxa"/>
            <w:gridSpan w:val="2"/>
          </w:tcPr>
          <w:p w:rsidR="00952C39" w:rsidRPr="0057096A" w:rsidRDefault="00952C39" w:rsidP="00952C39">
            <w:pPr>
              <w:pStyle w:val="Default"/>
              <w:rPr>
                <w:rFonts w:ascii="Arial" w:hAnsi="Arial" w:cs="Arial"/>
                <w:sz w:val="20"/>
                <w:szCs w:val="20"/>
                <w:lang w:val="sv-SE"/>
              </w:rPr>
            </w:pPr>
            <w:r w:rsidRPr="0057096A">
              <w:rPr>
                <w:rFonts w:ascii="Arial" w:hAnsi="Arial" w:cs="Arial"/>
                <w:sz w:val="20"/>
                <w:szCs w:val="20"/>
                <w:lang w:val="sv-SE"/>
              </w:rPr>
              <w:t>Framställaren av framställan anger här att komplettering av t.ex. remissens innehåll kommer att ske, t.ex. då man tagit ett kreatininprov och kommer att skicka svaret som behövs innan undersökningen</w:t>
            </w:r>
            <w:r w:rsidR="0084284E">
              <w:rPr>
                <w:rFonts w:ascii="Arial" w:hAnsi="Arial" w:cs="Arial"/>
                <w:sz w:val="20"/>
                <w:szCs w:val="20"/>
                <w:lang w:val="sv-SE"/>
              </w:rPr>
              <w:t>.</w:t>
            </w:r>
            <w:r w:rsidRPr="0057096A">
              <w:rPr>
                <w:rFonts w:ascii="Arial" w:hAnsi="Arial" w:cs="Arial"/>
                <w:sz w:val="20"/>
                <w:szCs w:val="20"/>
                <w:lang w:val="sv-SE"/>
              </w:rPr>
              <w:t xml:space="preserve"> </w:t>
            </w:r>
          </w:p>
          <w:p w:rsidR="000662E7" w:rsidRPr="0057096A" w:rsidRDefault="00952C39" w:rsidP="00952C39">
            <w:pPr>
              <w:rPr>
                <w:rFonts w:ascii="Arial" w:eastAsia="Arial Unicode MS" w:hAnsi="Arial" w:cs="Arial"/>
                <w:sz w:val="20"/>
              </w:rPr>
            </w:pPr>
            <w:r w:rsidRPr="0057096A">
              <w:rPr>
                <w:rFonts w:ascii="Arial" w:hAnsi="Arial" w:cs="Arial"/>
                <w:sz w:val="20"/>
              </w:rPr>
              <w:t xml:space="preserve">Framställan kan kompletteras fram tills det att den har bedömts. </w:t>
            </w:r>
          </w:p>
        </w:tc>
        <w:tc>
          <w:tcPr>
            <w:tcW w:w="2268" w:type="dxa"/>
          </w:tcPr>
          <w:p w:rsidR="000662E7" w:rsidRPr="0057096A" w:rsidRDefault="000662E7">
            <w:pPr>
              <w:rPr>
                <w:rFonts w:ascii="Arial" w:eastAsia="Arial Unicode MS" w:hAnsi="Arial" w:cs="Arial"/>
                <w:sz w:val="20"/>
              </w:rPr>
            </w:pPr>
          </w:p>
        </w:tc>
      </w:tr>
      <w:tr w:rsidR="000662E7" w:rsidRPr="0057096A" w:rsidTr="00E44511">
        <w:trPr>
          <w:trHeight w:val="883"/>
        </w:trPr>
        <w:tc>
          <w:tcPr>
            <w:tcW w:w="2835" w:type="dxa"/>
          </w:tcPr>
          <w:p w:rsidR="002463CB" w:rsidRPr="00C4156F" w:rsidRDefault="00652D51" w:rsidP="002463CB">
            <w:pPr>
              <w:pStyle w:val="Default"/>
              <w:rPr>
                <w:rFonts w:ascii="Arial" w:hAnsi="Arial" w:cs="Arial"/>
                <w:sz w:val="20"/>
                <w:szCs w:val="20"/>
              </w:rPr>
            </w:pPr>
            <w:r>
              <w:rPr>
                <w:rFonts w:ascii="Arial" w:hAnsi="Arial" w:cs="Arial"/>
                <w:i/>
                <w:iCs/>
                <w:sz w:val="20"/>
                <w:szCs w:val="20"/>
              </w:rPr>
              <w:t>r</w:t>
            </w:r>
            <w:r w:rsidR="002463CB" w:rsidRPr="00C4156F">
              <w:rPr>
                <w:rFonts w:ascii="Arial" w:hAnsi="Arial" w:cs="Arial"/>
                <w:i/>
                <w:iCs/>
                <w:sz w:val="20"/>
                <w:szCs w:val="20"/>
              </w:rPr>
              <w:t>equest</w:t>
            </w:r>
            <w:r>
              <w:rPr>
                <w:rFonts w:ascii="Arial" w:hAnsi="Arial" w:cs="Arial"/>
                <w:i/>
                <w:iCs/>
                <w:sz w:val="20"/>
                <w:szCs w:val="20"/>
              </w:rPr>
              <w:t>-</w:t>
            </w:r>
            <w:r w:rsidR="002463CB" w:rsidRPr="00C4156F">
              <w:rPr>
                <w:rFonts w:ascii="Arial" w:hAnsi="Arial" w:cs="Arial"/>
                <w:i/>
                <w:iCs/>
                <w:sz w:val="20"/>
                <w:szCs w:val="20"/>
              </w:rPr>
              <w:t>issued</w:t>
            </w:r>
            <w:r>
              <w:rPr>
                <w:rFonts w:ascii="Arial" w:hAnsi="Arial" w:cs="Arial"/>
                <w:i/>
                <w:iCs/>
                <w:sz w:val="20"/>
                <w:szCs w:val="20"/>
              </w:rPr>
              <w:t>-</w:t>
            </w:r>
            <w:r w:rsidR="002463CB" w:rsidRPr="00C4156F">
              <w:rPr>
                <w:rFonts w:ascii="Arial" w:hAnsi="Arial" w:cs="Arial"/>
                <w:i/>
                <w:iCs/>
                <w:sz w:val="20"/>
                <w:szCs w:val="20"/>
              </w:rPr>
              <w:t>by</w:t>
            </w:r>
            <w:r>
              <w:rPr>
                <w:rFonts w:ascii="Arial" w:hAnsi="Arial" w:cs="Arial"/>
                <w:i/>
                <w:iCs/>
                <w:sz w:val="20"/>
                <w:szCs w:val="20"/>
              </w:rPr>
              <w:t>-</w:t>
            </w:r>
            <w:r w:rsidR="002463CB" w:rsidRPr="00C4156F">
              <w:rPr>
                <w:rFonts w:ascii="Arial" w:hAnsi="Arial" w:cs="Arial"/>
                <w:i/>
                <w:iCs/>
                <w:sz w:val="20"/>
                <w:szCs w:val="20"/>
              </w:rPr>
              <w:t>person</w:t>
            </w:r>
            <w:r>
              <w:rPr>
                <w:rFonts w:ascii="Arial" w:hAnsi="Arial" w:cs="Arial"/>
                <w:i/>
                <w:iCs/>
                <w:sz w:val="20"/>
                <w:szCs w:val="20"/>
              </w:rPr>
              <w:t>-</w:t>
            </w:r>
            <w:r w:rsidR="002463CB" w:rsidRPr="00C4156F">
              <w:rPr>
                <w:rFonts w:ascii="Arial" w:hAnsi="Arial" w:cs="Arial"/>
                <w:i/>
                <w:iCs/>
                <w:sz w:val="20"/>
                <w:szCs w:val="20"/>
              </w:rPr>
              <w:t xml:space="preserve">id </w:t>
            </w:r>
          </w:p>
          <w:p w:rsidR="006B22CA" w:rsidRPr="00C4156F" w:rsidRDefault="006B22CA" w:rsidP="006B22CA">
            <w:pPr>
              <w:pStyle w:val="Default"/>
              <w:rPr>
                <w:rFonts w:ascii="Arial" w:hAnsi="Arial" w:cs="Arial"/>
                <w:sz w:val="20"/>
                <w:szCs w:val="20"/>
              </w:rPr>
            </w:pPr>
          </w:p>
          <w:p w:rsidR="000662E7" w:rsidRPr="00652D51" w:rsidRDefault="000662E7">
            <w:pPr>
              <w:rPr>
                <w:rFonts w:ascii="Arial" w:hAnsi="Arial" w:cs="Arial"/>
                <w:i/>
                <w:color w:val="000000"/>
                <w:sz w:val="20"/>
                <w:lang w:val="en-US"/>
              </w:rPr>
            </w:pPr>
          </w:p>
        </w:tc>
        <w:tc>
          <w:tcPr>
            <w:tcW w:w="2286" w:type="dxa"/>
          </w:tcPr>
          <w:p w:rsidR="00EE15F4" w:rsidRDefault="006B22CA" w:rsidP="006B22CA">
            <w:pPr>
              <w:pStyle w:val="Default"/>
              <w:rPr>
                <w:rFonts w:ascii="Arial" w:hAnsi="Arial" w:cs="Arial"/>
                <w:sz w:val="20"/>
                <w:szCs w:val="20"/>
                <w:lang w:val="sv-SE"/>
              </w:rPr>
            </w:pPr>
            <w:r w:rsidRPr="0057096A">
              <w:rPr>
                <w:rFonts w:ascii="Arial" w:hAnsi="Arial" w:cs="Arial"/>
                <w:sz w:val="20"/>
                <w:szCs w:val="20"/>
                <w:lang w:val="sv-SE"/>
              </w:rPr>
              <w:t>Identitetsbeteckning på den hälso- och sjukvårdspersonal som framställt framställan</w:t>
            </w:r>
          </w:p>
          <w:p w:rsidR="006B22CA" w:rsidRDefault="006B22CA" w:rsidP="006B22CA">
            <w:pPr>
              <w:pStyle w:val="Default"/>
              <w:rPr>
                <w:rFonts w:ascii="Arial" w:hAnsi="Arial" w:cs="Arial"/>
                <w:sz w:val="20"/>
                <w:szCs w:val="20"/>
                <w:lang w:val="sv-SE"/>
              </w:rPr>
            </w:pPr>
            <w:r w:rsidRPr="0057096A">
              <w:rPr>
                <w:rFonts w:ascii="Arial" w:hAnsi="Arial" w:cs="Arial"/>
                <w:sz w:val="20"/>
                <w:szCs w:val="20"/>
                <w:lang w:val="sv-SE"/>
              </w:rPr>
              <w:t xml:space="preserve"> </w:t>
            </w:r>
          </w:p>
          <w:p w:rsidR="00EE15F4" w:rsidRPr="0057096A" w:rsidRDefault="00EE15F4" w:rsidP="006B22CA">
            <w:pPr>
              <w:pStyle w:val="Default"/>
              <w:rPr>
                <w:rFonts w:ascii="Arial" w:hAnsi="Arial" w:cs="Arial"/>
                <w:sz w:val="20"/>
                <w:szCs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person /id </w:t>
            </w:r>
          </w:p>
          <w:p w:rsidR="000662E7" w:rsidRPr="0057096A" w:rsidRDefault="000662E7">
            <w:pPr>
              <w:rPr>
                <w:rFonts w:ascii="Arial" w:hAnsi="Arial" w:cs="Arial"/>
                <w:color w:val="000000"/>
                <w:sz w:val="20"/>
              </w:rPr>
            </w:pPr>
          </w:p>
        </w:tc>
        <w:tc>
          <w:tcPr>
            <w:tcW w:w="851" w:type="dxa"/>
          </w:tcPr>
          <w:p w:rsidR="000662E7" w:rsidRPr="0057096A" w:rsidRDefault="006B22CA">
            <w:pPr>
              <w:jc w:val="center"/>
              <w:rPr>
                <w:rFonts w:ascii="Arial" w:hAnsi="Arial" w:cs="Arial"/>
                <w:color w:val="000000"/>
                <w:sz w:val="20"/>
              </w:rPr>
            </w:pPr>
            <w:r w:rsidRPr="0057096A">
              <w:rPr>
                <w:rFonts w:ascii="Arial" w:hAnsi="Arial" w:cs="Arial"/>
                <w:color w:val="000000"/>
                <w:sz w:val="20"/>
              </w:rPr>
              <w:t>II</w:t>
            </w:r>
          </w:p>
        </w:tc>
        <w:tc>
          <w:tcPr>
            <w:tcW w:w="591" w:type="dxa"/>
          </w:tcPr>
          <w:p w:rsidR="000662E7" w:rsidRPr="0057096A" w:rsidRDefault="009009AD">
            <w:pPr>
              <w:jc w:val="center"/>
              <w:rPr>
                <w:rFonts w:ascii="Arial" w:hAnsi="Arial" w:cs="Arial"/>
                <w:color w:val="000000"/>
                <w:sz w:val="20"/>
              </w:rPr>
            </w:pPr>
            <w:r>
              <w:rPr>
                <w:rFonts w:ascii="Arial" w:hAnsi="Arial" w:cs="Arial"/>
                <w:color w:val="000000"/>
                <w:sz w:val="20"/>
              </w:rPr>
              <w:t>0..</w:t>
            </w:r>
            <w:r w:rsidR="006B22CA" w:rsidRPr="0057096A">
              <w:rPr>
                <w:rFonts w:ascii="Arial" w:hAnsi="Arial" w:cs="Arial"/>
                <w:color w:val="000000"/>
                <w:sz w:val="20"/>
              </w:rPr>
              <w:t>1</w:t>
            </w:r>
          </w:p>
        </w:tc>
        <w:tc>
          <w:tcPr>
            <w:tcW w:w="2651" w:type="dxa"/>
          </w:tcPr>
          <w:p w:rsidR="000662E7" w:rsidRPr="0057096A" w:rsidRDefault="006B22CA">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tc>
        <w:tc>
          <w:tcPr>
            <w:tcW w:w="2835" w:type="dxa"/>
            <w:gridSpan w:val="2"/>
          </w:tcPr>
          <w:p w:rsidR="006B22CA" w:rsidRPr="0057096A" w:rsidRDefault="00F961D9" w:rsidP="006B22CA">
            <w:pPr>
              <w:pStyle w:val="Default"/>
              <w:rPr>
                <w:rFonts w:ascii="Arial" w:hAnsi="Arial" w:cs="Arial"/>
                <w:sz w:val="20"/>
                <w:szCs w:val="20"/>
                <w:lang w:val="sv-SE"/>
              </w:rPr>
            </w:pPr>
            <w:r>
              <w:rPr>
                <w:rFonts w:ascii="Arial" w:hAnsi="Arial" w:cs="Arial"/>
                <w:sz w:val="20"/>
                <w:szCs w:val="20"/>
                <w:lang w:val="sv-SE"/>
              </w:rPr>
              <w:t>Om i</w:t>
            </w:r>
            <w:r w:rsidR="006B22CA" w:rsidRPr="0057096A">
              <w:rPr>
                <w:rFonts w:ascii="Arial" w:hAnsi="Arial" w:cs="Arial"/>
                <w:sz w:val="20"/>
                <w:szCs w:val="20"/>
                <w:lang w:val="sv-SE"/>
              </w:rPr>
              <w:t xml:space="preserve">d anges </w:t>
            </w:r>
            <w:r>
              <w:rPr>
                <w:rFonts w:ascii="Arial" w:hAnsi="Arial" w:cs="Arial"/>
                <w:sz w:val="20"/>
                <w:szCs w:val="20"/>
                <w:lang w:val="sv-SE"/>
              </w:rPr>
              <w:t>så kommer personens namn hämtas ifrån HSA katalogen och då användas i 'request issued by person name'.</w:t>
            </w:r>
          </w:p>
          <w:p w:rsidR="000662E7" w:rsidRPr="0057096A" w:rsidRDefault="000662E7">
            <w:pPr>
              <w:rPr>
                <w:rFonts w:ascii="Arial" w:eastAsia="Arial Unicode MS" w:hAnsi="Arial" w:cs="Arial"/>
                <w:sz w:val="20"/>
              </w:rPr>
            </w:pPr>
          </w:p>
        </w:tc>
        <w:tc>
          <w:tcPr>
            <w:tcW w:w="2268" w:type="dxa"/>
          </w:tcPr>
          <w:p w:rsidR="000662E7" w:rsidRPr="0057096A" w:rsidRDefault="000662E7">
            <w:pPr>
              <w:rPr>
                <w:rFonts w:ascii="Arial" w:eastAsia="Arial Unicode MS" w:hAnsi="Arial" w:cs="Arial"/>
                <w:sz w:val="20"/>
              </w:rPr>
            </w:pPr>
          </w:p>
        </w:tc>
      </w:tr>
      <w:tr w:rsidR="006B22CA" w:rsidRPr="0057096A" w:rsidTr="00E44511">
        <w:trPr>
          <w:trHeight w:val="883"/>
        </w:trPr>
        <w:tc>
          <w:tcPr>
            <w:tcW w:w="2835" w:type="dxa"/>
          </w:tcPr>
          <w:p w:rsidR="006B22CA" w:rsidRPr="00512A06" w:rsidRDefault="00122205" w:rsidP="00122205">
            <w:pPr>
              <w:pStyle w:val="Default"/>
              <w:rPr>
                <w:rFonts w:ascii="Arial" w:hAnsi="Arial" w:cs="Arial"/>
                <w:sz w:val="20"/>
                <w:szCs w:val="20"/>
              </w:rPr>
            </w:pPr>
            <w:r>
              <w:rPr>
                <w:rFonts w:ascii="Arial" w:hAnsi="Arial" w:cs="Arial"/>
                <w:i/>
                <w:iCs/>
                <w:sz w:val="20"/>
                <w:szCs w:val="20"/>
              </w:rPr>
              <w:t>r</w:t>
            </w:r>
            <w:r w:rsidR="007C492A" w:rsidRPr="00512A06">
              <w:rPr>
                <w:rFonts w:ascii="Arial" w:hAnsi="Arial" w:cs="Arial"/>
                <w:i/>
                <w:iCs/>
                <w:sz w:val="20"/>
                <w:szCs w:val="20"/>
              </w:rPr>
              <w:t>equest</w:t>
            </w:r>
            <w:r>
              <w:rPr>
                <w:rFonts w:ascii="Arial" w:hAnsi="Arial" w:cs="Arial"/>
                <w:i/>
                <w:iCs/>
                <w:sz w:val="20"/>
                <w:szCs w:val="20"/>
              </w:rPr>
              <w:t>-</w:t>
            </w:r>
            <w:r w:rsidR="007C492A" w:rsidRPr="00512A06">
              <w:rPr>
                <w:rFonts w:ascii="Arial" w:hAnsi="Arial" w:cs="Arial"/>
                <w:i/>
                <w:iCs/>
                <w:sz w:val="20"/>
                <w:szCs w:val="20"/>
              </w:rPr>
              <w:t>issued</w:t>
            </w:r>
            <w:r>
              <w:rPr>
                <w:rFonts w:ascii="Arial" w:hAnsi="Arial" w:cs="Arial"/>
                <w:i/>
                <w:iCs/>
                <w:sz w:val="20"/>
                <w:szCs w:val="20"/>
              </w:rPr>
              <w:t>-</w:t>
            </w:r>
            <w:r w:rsidR="007C492A" w:rsidRPr="00512A06">
              <w:rPr>
                <w:rFonts w:ascii="Arial" w:hAnsi="Arial" w:cs="Arial"/>
                <w:i/>
                <w:iCs/>
                <w:sz w:val="20"/>
                <w:szCs w:val="20"/>
              </w:rPr>
              <w:t>by</w:t>
            </w:r>
            <w:r>
              <w:rPr>
                <w:rFonts w:ascii="Arial" w:hAnsi="Arial" w:cs="Arial"/>
                <w:i/>
                <w:iCs/>
                <w:sz w:val="20"/>
                <w:szCs w:val="20"/>
              </w:rPr>
              <w:t>-</w:t>
            </w:r>
            <w:r w:rsidR="007C492A" w:rsidRPr="00512A06">
              <w:rPr>
                <w:rFonts w:ascii="Arial" w:hAnsi="Arial" w:cs="Arial"/>
                <w:i/>
                <w:iCs/>
                <w:sz w:val="20"/>
                <w:szCs w:val="20"/>
              </w:rPr>
              <w:t>person</w:t>
            </w:r>
            <w:r>
              <w:rPr>
                <w:rFonts w:ascii="Arial" w:hAnsi="Arial" w:cs="Arial"/>
                <w:i/>
                <w:iCs/>
                <w:sz w:val="20"/>
                <w:szCs w:val="20"/>
              </w:rPr>
              <w:t>-</w:t>
            </w:r>
            <w:r w:rsidR="007C492A" w:rsidRPr="00512A06">
              <w:rPr>
                <w:rFonts w:ascii="Arial" w:hAnsi="Arial" w:cs="Arial"/>
                <w:i/>
                <w:iCs/>
                <w:sz w:val="20"/>
                <w:szCs w:val="20"/>
              </w:rPr>
              <w:t xml:space="preserve">name </w:t>
            </w:r>
          </w:p>
        </w:tc>
        <w:tc>
          <w:tcPr>
            <w:tcW w:w="2286" w:type="dxa"/>
          </w:tcPr>
          <w:p w:rsidR="006B22CA" w:rsidRDefault="00B85D44" w:rsidP="006B22CA">
            <w:pPr>
              <w:pStyle w:val="Default"/>
              <w:rPr>
                <w:rFonts w:ascii="Arial" w:hAnsi="Arial" w:cs="Arial"/>
                <w:sz w:val="20"/>
                <w:szCs w:val="20"/>
                <w:lang w:val="sv-SE"/>
              </w:rPr>
            </w:pPr>
            <w:r w:rsidRPr="0057096A">
              <w:rPr>
                <w:rFonts w:ascii="Arial" w:hAnsi="Arial" w:cs="Arial"/>
                <w:sz w:val="20"/>
                <w:szCs w:val="20"/>
                <w:lang w:val="sv-SE"/>
              </w:rPr>
              <w:t>Namn på den pe</w:t>
            </w:r>
            <w:r w:rsidR="0071376B">
              <w:rPr>
                <w:rFonts w:ascii="Arial" w:hAnsi="Arial" w:cs="Arial"/>
                <w:sz w:val="20"/>
                <w:szCs w:val="20"/>
                <w:lang w:val="sv-SE"/>
              </w:rPr>
              <w:t>rson som framställt framställan.</w:t>
            </w:r>
          </w:p>
          <w:p w:rsidR="00EE15F4" w:rsidRDefault="00EE15F4" w:rsidP="006B22CA">
            <w:pPr>
              <w:pStyle w:val="Default"/>
              <w:rPr>
                <w:rFonts w:ascii="Arial" w:hAnsi="Arial" w:cs="Arial"/>
                <w:sz w:val="20"/>
                <w:szCs w:val="20"/>
                <w:lang w:val="sv-SE"/>
              </w:rPr>
            </w:pPr>
          </w:p>
          <w:p w:rsidR="00EE15F4" w:rsidRDefault="00EE15F4" w:rsidP="006B22C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57096A" w:rsidRDefault="00EE15F4" w:rsidP="006B22CA">
            <w:pPr>
              <w:pStyle w:val="Default"/>
              <w:rPr>
                <w:rFonts w:ascii="Arial" w:hAnsi="Arial" w:cs="Arial"/>
                <w:sz w:val="20"/>
                <w:szCs w:val="20"/>
                <w:lang w:val="sv-SE"/>
              </w:rPr>
            </w:pPr>
            <w:r w:rsidRPr="00784410">
              <w:rPr>
                <w:rFonts w:ascii="Arial" w:hAnsi="Arial" w:cs="Arial"/>
                <w:i/>
                <w:iCs/>
                <w:sz w:val="20"/>
                <w:szCs w:val="20"/>
                <w:lang w:val="sv-SE"/>
              </w:rPr>
              <w:t>framställd av person /namn</w:t>
            </w:r>
          </w:p>
        </w:tc>
        <w:tc>
          <w:tcPr>
            <w:tcW w:w="851" w:type="dxa"/>
          </w:tcPr>
          <w:p w:rsidR="006B22CA" w:rsidRPr="0057096A" w:rsidRDefault="00B85D44">
            <w:pPr>
              <w:jc w:val="center"/>
              <w:rPr>
                <w:rFonts w:ascii="Arial" w:hAnsi="Arial" w:cs="Arial"/>
                <w:color w:val="000000"/>
                <w:sz w:val="20"/>
              </w:rPr>
            </w:pPr>
            <w:r w:rsidRPr="0057096A">
              <w:rPr>
                <w:rFonts w:ascii="Arial" w:hAnsi="Arial" w:cs="Arial"/>
                <w:color w:val="000000"/>
                <w:sz w:val="20"/>
              </w:rPr>
              <w:t>TXT</w:t>
            </w:r>
          </w:p>
        </w:tc>
        <w:tc>
          <w:tcPr>
            <w:tcW w:w="591" w:type="dxa"/>
          </w:tcPr>
          <w:p w:rsidR="006B22CA" w:rsidRPr="0057096A" w:rsidRDefault="006F5DD8">
            <w:pPr>
              <w:jc w:val="center"/>
              <w:rPr>
                <w:rFonts w:ascii="Arial" w:hAnsi="Arial" w:cs="Arial"/>
                <w:color w:val="000000"/>
                <w:sz w:val="20"/>
              </w:rPr>
            </w:pPr>
            <w:r>
              <w:rPr>
                <w:rFonts w:ascii="Arial" w:hAnsi="Arial" w:cs="Arial"/>
                <w:color w:val="000000"/>
                <w:sz w:val="20"/>
              </w:rPr>
              <w:t>0..</w:t>
            </w:r>
            <w:r w:rsidR="00B85D44" w:rsidRPr="0057096A">
              <w:rPr>
                <w:rFonts w:ascii="Arial" w:hAnsi="Arial" w:cs="Arial"/>
                <w:color w:val="000000"/>
                <w:sz w:val="20"/>
              </w:rPr>
              <w:t>1</w:t>
            </w:r>
          </w:p>
        </w:tc>
        <w:tc>
          <w:tcPr>
            <w:tcW w:w="2651" w:type="dxa"/>
          </w:tcPr>
          <w:p w:rsidR="006B22CA" w:rsidRPr="0057096A" w:rsidRDefault="006B22CA">
            <w:pPr>
              <w:widowControl w:val="0"/>
              <w:autoSpaceDE w:val="0"/>
              <w:autoSpaceDN w:val="0"/>
              <w:adjustRightInd w:val="0"/>
              <w:jc w:val="both"/>
              <w:rPr>
                <w:rFonts w:ascii="Arial" w:hAnsi="Arial" w:cs="Arial"/>
                <w:color w:val="000000"/>
                <w:sz w:val="20"/>
              </w:rPr>
            </w:pPr>
          </w:p>
        </w:tc>
        <w:tc>
          <w:tcPr>
            <w:tcW w:w="2835" w:type="dxa"/>
            <w:gridSpan w:val="2"/>
          </w:tcPr>
          <w:p w:rsidR="00B85D44" w:rsidRPr="0057096A" w:rsidRDefault="00B85D44" w:rsidP="00B85D44">
            <w:pPr>
              <w:pStyle w:val="Default"/>
              <w:rPr>
                <w:rFonts w:ascii="Arial" w:hAnsi="Arial" w:cs="Arial"/>
                <w:sz w:val="20"/>
                <w:szCs w:val="20"/>
                <w:lang w:val="sv-SE"/>
              </w:rPr>
            </w:pPr>
            <w:r w:rsidRPr="0057096A">
              <w:rPr>
                <w:rFonts w:ascii="Arial" w:hAnsi="Arial" w:cs="Arial"/>
                <w:sz w:val="20"/>
                <w:szCs w:val="20"/>
                <w:lang w:val="sv-SE"/>
              </w:rPr>
              <w:t xml:space="preserve">Namn anges alltid när HSA-id inte angivits för ”framställd av person/id” </w:t>
            </w:r>
          </w:p>
          <w:p w:rsidR="006B22CA" w:rsidRPr="0057096A" w:rsidRDefault="006B22CA" w:rsidP="006B22CA">
            <w:pPr>
              <w:pStyle w:val="Default"/>
              <w:rPr>
                <w:rFonts w:ascii="Arial" w:hAnsi="Arial" w:cs="Arial"/>
                <w:sz w:val="20"/>
                <w:szCs w:val="20"/>
                <w:lang w:val="sv-SE"/>
              </w:rPr>
            </w:pPr>
          </w:p>
        </w:tc>
        <w:tc>
          <w:tcPr>
            <w:tcW w:w="2268" w:type="dxa"/>
          </w:tcPr>
          <w:p w:rsidR="006B22CA" w:rsidRPr="0057096A" w:rsidRDefault="006B22CA">
            <w:pPr>
              <w:rPr>
                <w:rFonts w:ascii="Arial" w:eastAsia="Arial Unicode MS" w:hAnsi="Arial" w:cs="Arial"/>
                <w:sz w:val="20"/>
              </w:rPr>
            </w:pPr>
          </w:p>
        </w:tc>
      </w:tr>
      <w:tr w:rsidR="00FC5290" w:rsidRPr="0057096A" w:rsidTr="00E44511">
        <w:trPr>
          <w:trHeight w:val="883"/>
        </w:trPr>
        <w:tc>
          <w:tcPr>
            <w:tcW w:w="2835" w:type="dxa"/>
          </w:tcPr>
          <w:p w:rsidR="00C4156F" w:rsidRPr="00512A06" w:rsidRDefault="00122205" w:rsidP="00C4156F">
            <w:pPr>
              <w:pStyle w:val="Default"/>
              <w:rPr>
                <w:rFonts w:ascii="Arial" w:hAnsi="Arial" w:cs="Arial"/>
                <w:sz w:val="20"/>
                <w:szCs w:val="20"/>
              </w:rPr>
            </w:pPr>
            <w:r>
              <w:rPr>
                <w:rFonts w:ascii="Arial" w:hAnsi="Arial" w:cs="Arial"/>
                <w:i/>
                <w:iCs/>
                <w:sz w:val="20"/>
                <w:szCs w:val="20"/>
              </w:rPr>
              <w:lastRenderedPageBreak/>
              <w:t>r</w:t>
            </w:r>
            <w:r w:rsidR="00C4156F" w:rsidRPr="00512A06">
              <w:rPr>
                <w:rFonts w:ascii="Arial" w:hAnsi="Arial" w:cs="Arial"/>
                <w:i/>
                <w:iCs/>
                <w:sz w:val="20"/>
                <w:szCs w:val="20"/>
              </w:rPr>
              <w:t>equest</w:t>
            </w:r>
            <w:r>
              <w:rPr>
                <w:rFonts w:ascii="Arial" w:hAnsi="Arial" w:cs="Arial"/>
                <w:i/>
                <w:iCs/>
                <w:sz w:val="20"/>
                <w:szCs w:val="20"/>
              </w:rPr>
              <w:t>-</w:t>
            </w:r>
            <w:r w:rsidR="00C4156F" w:rsidRPr="00512A06">
              <w:rPr>
                <w:rFonts w:ascii="Arial" w:hAnsi="Arial" w:cs="Arial"/>
                <w:i/>
                <w:iCs/>
                <w:sz w:val="20"/>
                <w:szCs w:val="20"/>
              </w:rPr>
              <w:t>issued</w:t>
            </w:r>
            <w:r>
              <w:rPr>
                <w:rFonts w:ascii="Arial" w:hAnsi="Arial" w:cs="Arial"/>
                <w:i/>
                <w:iCs/>
                <w:sz w:val="20"/>
                <w:szCs w:val="20"/>
              </w:rPr>
              <w:t>-</w:t>
            </w:r>
            <w:r w:rsidR="00C4156F" w:rsidRPr="00512A06">
              <w:rPr>
                <w:rFonts w:ascii="Arial" w:hAnsi="Arial" w:cs="Arial"/>
                <w:i/>
                <w:iCs/>
                <w:sz w:val="20"/>
                <w:szCs w:val="20"/>
              </w:rPr>
              <w:t>by</w:t>
            </w:r>
            <w:r>
              <w:rPr>
                <w:rFonts w:ascii="Arial" w:hAnsi="Arial" w:cs="Arial"/>
                <w:i/>
                <w:iCs/>
                <w:sz w:val="20"/>
                <w:szCs w:val="20"/>
              </w:rPr>
              <w:t>-</w:t>
            </w:r>
            <w:r w:rsidR="00C4156F" w:rsidRPr="00512A06">
              <w:rPr>
                <w:rFonts w:ascii="Arial" w:hAnsi="Arial" w:cs="Arial"/>
                <w:i/>
                <w:iCs/>
                <w:sz w:val="20"/>
                <w:szCs w:val="20"/>
              </w:rPr>
              <w:t>care</w:t>
            </w:r>
            <w:r>
              <w:rPr>
                <w:rFonts w:ascii="Arial" w:hAnsi="Arial" w:cs="Arial"/>
                <w:i/>
                <w:iCs/>
                <w:sz w:val="20"/>
                <w:szCs w:val="20"/>
              </w:rPr>
              <w:t>-</w:t>
            </w:r>
            <w:r w:rsidR="00C4156F" w:rsidRPr="00512A06">
              <w:rPr>
                <w:rFonts w:ascii="Arial" w:hAnsi="Arial" w:cs="Arial"/>
                <w:i/>
                <w:iCs/>
                <w:sz w:val="20"/>
                <w:szCs w:val="20"/>
              </w:rPr>
              <w:t>unit</w:t>
            </w:r>
            <w:r>
              <w:rPr>
                <w:rFonts w:ascii="Arial" w:hAnsi="Arial" w:cs="Arial"/>
                <w:i/>
                <w:iCs/>
                <w:sz w:val="20"/>
                <w:szCs w:val="20"/>
              </w:rPr>
              <w:t>-</w:t>
            </w:r>
            <w:r w:rsidR="00C4156F" w:rsidRPr="00512A06">
              <w:rPr>
                <w:rFonts w:ascii="Arial" w:hAnsi="Arial" w:cs="Arial"/>
                <w:i/>
                <w:iCs/>
                <w:sz w:val="20"/>
                <w:szCs w:val="20"/>
              </w:rPr>
              <w:t xml:space="preserve">id </w:t>
            </w:r>
          </w:p>
          <w:p w:rsidR="00FC5290" w:rsidRPr="00512A06" w:rsidRDefault="00FC5290" w:rsidP="00C4156F">
            <w:pPr>
              <w:pStyle w:val="Default"/>
              <w:rPr>
                <w:rFonts w:ascii="Arial" w:hAnsi="Arial" w:cs="Arial"/>
                <w:i/>
                <w:iCs/>
                <w:sz w:val="20"/>
                <w:szCs w:val="20"/>
              </w:rPr>
            </w:pPr>
          </w:p>
        </w:tc>
        <w:tc>
          <w:tcPr>
            <w:tcW w:w="2286" w:type="dxa"/>
          </w:tcPr>
          <w:p w:rsidR="000C42CE" w:rsidRPr="0057096A" w:rsidRDefault="000C42CE" w:rsidP="000C42CE">
            <w:pPr>
              <w:pStyle w:val="Default"/>
              <w:rPr>
                <w:rFonts w:ascii="Arial" w:hAnsi="Arial" w:cs="Arial"/>
                <w:sz w:val="20"/>
                <w:szCs w:val="20"/>
                <w:lang w:val="sv-SE"/>
              </w:rPr>
            </w:pPr>
            <w:r w:rsidRPr="0057096A">
              <w:rPr>
                <w:rFonts w:ascii="Arial" w:hAnsi="Arial" w:cs="Arial"/>
                <w:sz w:val="20"/>
                <w:szCs w:val="20"/>
                <w:lang w:val="sv-SE"/>
              </w:rPr>
              <w:t>Identitetsbeteckning för den enhet/process inom vars uppdrag som framställan görs</w:t>
            </w:r>
            <w:r w:rsidR="0071376B">
              <w:rPr>
                <w:rFonts w:ascii="Arial" w:hAnsi="Arial" w:cs="Arial"/>
                <w:sz w:val="20"/>
                <w:szCs w:val="20"/>
                <w:lang w:val="sv-SE"/>
              </w:rPr>
              <w:t>.</w:t>
            </w:r>
            <w:r w:rsidRPr="0057096A">
              <w:rPr>
                <w:rFonts w:ascii="Arial" w:hAnsi="Arial" w:cs="Arial"/>
                <w:sz w:val="20"/>
                <w:szCs w:val="20"/>
                <w:lang w:val="sv-SE"/>
              </w:rPr>
              <w:t xml:space="preserve"> </w:t>
            </w:r>
          </w:p>
          <w:p w:rsidR="00FC5290" w:rsidRDefault="00FC5290" w:rsidP="006B22CA">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EE15F4" w:rsidRDefault="00EE15F4" w:rsidP="00EE15F4">
            <w:pPr>
              <w:pStyle w:val="Default"/>
              <w:rPr>
                <w:rFonts w:ascii="Arial" w:hAnsi="Arial" w:cs="Arial"/>
                <w:sz w:val="20"/>
                <w:szCs w:val="20"/>
                <w:lang w:val="sv-SE"/>
              </w:rPr>
            </w:pPr>
            <w:r w:rsidRPr="00EE15F4">
              <w:rPr>
                <w:rFonts w:ascii="Arial" w:hAnsi="Arial" w:cs="Arial"/>
                <w:i/>
                <w:iCs/>
                <w:sz w:val="20"/>
                <w:szCs w:val="20"/>
                <w:lang w:val="sv-SE"/>
              </w:rPr>
              <w:t xml:space="preserve">framställd av enhet/process /id </w:t>
            </w:r>
          </w:p>
          <w:p w:rsidR="00EE15F4" w:rsidRPr="0057096A" w:rsidRDefault="00EE15F4" w:rsidP="006B22CA">
            <w:pPr>
              <w:pStyle w:val="Default"/>
              <w:rPr>
                <w:rFonts w:ascii="Arial" w:hAnsi="Arial" w:cs="Arial"/>
                <w:sz w:val="20"/>
                <w:szCs w:val="20"/>
                <w:lang w:val="sv-SE"/>
              </w:rPr>
            </w:pPr>
          </w:p>
        </w:tc>
        <w:tc>
          <w:tcPr>
            <w:tcW w:w="851" w:type="dxa"/>
          </w:tcPr>
          <w:p w:rsidR="00FC5290" w:rsidRPr="0057096A" w:rsidRDefault="000C42CE">
            <w:pPr>
              <w:jc w:val="center"/>
              <w:rPr>
                <w:rFonts w:ascii="Arial" w:hAnsi="Arial" w:cs="Arial"/>
                <w:color w:val="000000"/>
                <w:sz w:val="20"/>
              </w:rPr>
            </w:pPr>
            <w:r w:rsidRPr="0057096A">
              <w:rPr>
                <w:rFonts w:ascii="Arial" w:hAnsi="Arial" w:cs="Arial"/>
                <w:color w:val="000000"/>
                <w:sz w:val="20"/>
              </w:rPr>
              <w:t>II</w:t>
            </w:r>
          </w:p>
        </w:tc>
        <w:tc>
          <w:tcPr>
            <w:tcW w:w="591" w:type="dxa"/>
          </w:tcPr>
          <w:p w:rsidR="00FC5290" w:rsidRPr="0057096A" w:rsidRDefault="00D134AA">
            <w:pPr>
              <w:jc w:val="center"/>
              <w:rPr>
                <w:rFonts w:ascii="Arial" w:hAnsi="Arial" w:cs="Arial"/>
                <w:color w:val="000000"/>
                <w:sz w:val="20"/>
              </w:rPr>
            </w:pPr>
            <w:r>
              <w:rPr>
                <w:rFonts w:ascii="Arial" w:hAnsi="Arial" w:cs="Arial"/>
                <w:color w:val="000000"/>
                <w:sz w:val="20"/>
              </w:rPr>
              <w:t>1</w:t>
            </w:r>
          </w:p>
        </w:tc>
        <w:tc>
          <w:tcPr>
            <w:tcW w:w="2651" w:type="dxa"/>
          </w:tcPr>
          <w:p w:rsidR="004B3D60" w:rsidRDefault="000C42CE" w:rsidP="006C4602">
            <w:pPr>
              <w:rPr>
                <w:rFonts w:ascii="Arial" w:hAnsi="Arial" w:cs="Arial"/>
                <w:color w:val="000000"/>
                <w:sz w:val="20"/>
              </w:rPr>
            </w:pPr>
            <w:r w:rsidRPr="0057096A">
              <w:rPr>
                <w:rFonts w:ascii="Arial" w:hAnsi="Arial" w:cs="Arial"/>
                <w:color w:val="000000"/>
                <w:sz w:val="20"/>
              </w:rPr>
              <w:t>HSA-id</w:t>
            </w:r>
            <w:r w:rsidR="00D134AA">
              <w:rPr>
                <w:rFonts w:ascii="Arial" w:hAnsi="Arial" w:cs="Arial"/>
                <w:color w:val="000000"/>
                <w:sz w:val="20"/>
              </w:rPr>
              <w:t xml:space="preserve"> är obligatoriskt eftersom även vårdgivare i framtiden kan vilja använda tjänsten och då behöver en åtkomstkontroll göras om vårdgivaren får se remissen.</w:t>
            </w:r>
            <w:r w:rsidR="006C4602">
              <w:rPr>
                <w:rFonts w:ascii="Arial" w:hAnsi="Arial" w:cs="Arial"/>
                <w:color w:val="000000"/>
                <w:sz w:val="20"/>
              </w:rPr>
              <w:t xml:space="preserve"> </w:t>
            </w:r>
          </w:p>
          <w:p w:rsidR="006C4602" w:rsidRDefault="006C4602" w:rsidP="006C4602">
            <w:pPr>
              <w:rPr>
                <w:rFonts w:ascii="Calibri" w:hAnsi="Calibri" w:cs="Calibri"/>
                <w:color w:val="000000"/>
                <w:sz w:val="21"/>
                <w:szCs w:val="21"/>
              </w:rPr>
            </w:pPr>
            <w:r>
              <w:rPr>
                <w:rFonts w:ascii="Arial" w:hAnsi="Arial" w:cs="Arial"/>
                <w:color w:val="000000"/>
                <w:sz w:val="20"/>
              </w:rPr>
              <w:t>Vidare o</w:t>
            </w:r>
            <w:r>
              <w:rPr>
                <w:rFonts w:ascii="Calibri" w:hAnsi="Calibri" w:cs="Calibri"/>
                <w:color w:val="000000"/>
                <w:sz w:val="21"/>
                <w:szCs w:val="21"/>
              </w:rPr>
              <w:t xml:space="preserve">m man i framtiden eventuellt ska kunna </w:t>
            </w:r>
            <w:r w:rsidR="0065607D">
              <w:rPr>
                <w:rFonts w:ascii="Calibri" w:hAnsi="Calibri" w:cs="Calibri"/>
                <w:color w:val="000000"/>
                <w:sz w:val="21"/>
                <w:szCs w:val="21"/>
              </w:rPr>
              <w:t>vilja få mer information</w:t>
            </w:r>
            <w:r>
              <w:rPr>
                <w:rFonts w:ascii="Calibri" w:hAnsi="Calibri" w:cs="Calibri"/>
                <w:color w:val="000000"/>
                <w:sz w:val="21"/>
                <w:szCs w:val="21"/>
              </w:rPr>
              <w:t xml:space="preserve"> avseende remiss</w:t>
            </w:r>
            <w:r w:rsidR="0065607D">
              <w:rPr>
                <w:rFonts w:ascii="Calibri" w:hAnsi="Calibri" w:cs="Calibri"/>
                <w:color w:val="000000"/>
                <w:sz w:val="21"/>
                <w:szCs w:val="21"/>
              </w:rPr>
              <w:t>en</w:t>
            </w:r>
            <w:r>
              <w:rPr>
                <w:rFonts w:ascii="Calibri" w:hAnsi="Calibri" w:cs="Calibri"/>
                <w:color w:val="000000"/>
                <w:sz w:val="21"/>
                <w:szCs w:val="21"/>
              </w:rPr>
              <w:t xml:space="preserve"> behövs hsa-id för att lösa upp adresseringen (på en nationell tjänstebuss) för att anropa en annan tjänst.</w:t>
            </w:r>
          </w:p>
          <w:p w:rsidR="00FC5290" w:rsidRDefault="00FC5290">
            <w:pPr>
              <w:widowControl w:val="0"/>
              <w:autoSpaceDE w:val="0"/>
              <w:autoSpaceDN w:val="0"/>
              <w:adjustRightInd w:val="0"/>
              <w:jc w:val="both"/>
              <w:rPr>
                <w:rFonts w:ascii="Arial" w:hAnsi="Arial" w:cs="Arial"/>
                <w:color w:val="000000"/>
                <w:sz w:val="20"/>
              </w:rPr>
            </w:pPr>
          </w:p>
          <w:p w:rsidR="00AD4152" w:rsidRPr="0057096A" w:rsidRDefault="00AD4152">
            <w:pPr>
              <w:widowControl w:val="0"/>
              <w:autoSpaceDE w:val="0"/>
              <w:autoSpaceDN w:val="0"/>
              <w:adjustRightInd w:val="0"/>
              <w:jc w:val="both"/>
              <w:rPr>
                <w:rFonts w:ascii="Arial" w:hAnsi="Arial" w:cs="Arial"/>
                <w:color w:val="000000"/>
                <w:sz w:val="20"/>
              </w:rPr>
            </w:pPr>
            <w:r w:rsidRPr="00AD4152">
              <w:rPr>
                <w:rFonts w:ascii="Arial" w:hAnsi="Arial" w:cs="Arial"/>
                <w:color w:val="000000"/>
                <w:sz w:val="20"/>
                <w:highlight w:val="yellow"/>
              </w:rPr>
              <w:t xml:space="preserve">TODO: </w:t>
            </w:r>
            <w:r w:rsidRPr="00AD4152">
              <w:rPr>
                <w:rFonts w:ascii="Tahoma" w:hAnsi="Tahoma" w:cs="Tahoma"/>
                <w:color w:val="000000"/>
                <w:sz w:val="20"/>
                <w:highlight w:val="yellow"/>
              </w:rPr>
              <w:t>Kan ju förekomma andra typer av identifiering av enheter, ex KOMBIKA som används i Stockholm. Man kanske bör kunna skicka en ID-typ och sedan värdet, och om enheten har flera olika IDn kan man repetera typ+ID för alla ID-typer enheten har</w:t>
            </w:r>
          </w:p>
        </w:tc>
        <w:tc>
          <w:tcPr>
            <w:tcW w:w="2835" w:type="dxa"/>
            <w:gridSpan w:val="2"/>
          </w:tcPr>
          <w:p w:rsidR="00D95C17" w:rsidRPr="0057096A" w:rsidRDefault="00D95C17" w:rsidP="00D95C17">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w:t>
            </w:r>
            <w:r w:rsidR="00835076">
              <w:rPr>
                <w:rFonts w:ascii="Arial" w:hAnsi="Arial" w:cs="Arial"/>
                <w:sz w:val="20"/>
                <w:szCs w:val="20"/>
                <w:lang w:val="sv-SE"/>
              </w:rPr>
              <w:t>information</w:t>
            </w:r>
            <w:r>
              <w:rPr>
                <w:rFonts w:ascii="Arial" w:hAnsi="Arial" w:cs="Arial"/>
                <w:sz w:val="20"/>
                <w:szCs w:val="20"/>
                <w:lang w:val="sv-SE"/>
              </w:rPr>
              <w:t xml:space="preserve"> hämtas ifrån HSA katalogen och då användas i 'request issued by care unit name'/address/phone number</w:t>
            </w:r>
            <w:r w:rsidR="00B96856">
              <w:rPr>
                <w:rFonts w:ascii="Arial" w:hAnsi="Arial" w:cs="Arial"/>
                <w:sz w:val="20"/>
                <w:szCs w:val="20"/>
                <w:lang w:val="sv-SE"/>
              </w:rPr>
              <w:t>.</w:t>
            </w:r>
          </w:p>
          <w:p w:rsidR="00FC5290" w:rsidRPr="0057096A" w:rsidRDefault="00FC5290" w:rsidP="0071376B">
            <w:pPr>
              <w:pStyle w:val="Default"/>
              <w:rPr>
                <w:rFonts w:ascii="Arial" w:hAnsi="Arial" w:cs="Arial"/>
                <w:sz w:val="20"/>
                <w:szCs w:val="20"/>
                <w:lang w:val="sv-SE"/>
              </w:rPr>
            </w:pPr>
          </w:p>
        </w:tc>
        <w:tc>
          <w:tcPr>
            <w:tcW w:w="2268" w:type="dxa"/>
          </w:tcPr>
          <w:p w:rsidR="00FC5290" w:rsidRPr="0057096A" w:rsidRDefault="00FC5290">
            <w:pPr>
              <w:rPr>
                <w:rFonts w:ascii="Arial" w:eastAsia="Arial Unicode MS" w:hAnsi="Arial" w:cs="Arial"/>
                <w:sz w:val="20"/>
              </w:rPr>
            </w:pPr>
          </w:p>
        </w:tc>
      </w:tr>
      <w:tr w:rsidR="00542D94" w:rsidRPr="0057096A" w:rsidTr="00E44511">
        <w:trPr>
          <w:trHeight w:val="883"/>
        </w:trPr>
        <w:tc>
          <w:tcPr>
            <w:tcW w:w="2835" w:type="dxa"/>
          </w:tcPr>
          <w:p w:rsidR="00542D94" w:rsidRPr="00512A06" w:rsidRDefault="00122205" w:rsidP="00122205">
            <w:pPr>
              <w:pStyle w:val="Default"/>
              <w:rPr>
                <w:rFonts w:ascii="Arial" w:hAnsi="Arial" w:cs="Arial"/>
                <w:sz w:val="20"/>
                <w:szCs w:val="20"/>
              </w:rPr>
            </w:pPr>
            <w:r>
              <w:rPr>
                <w:rFonts w:ascii="Arial" w:hAnsi="Arial" w:cs="Arial"/>
                <w:i/>
                <w:iCs/>
                <w:sz w:val="20"/>
                <w:szCs w:val="20"/>
              </w:rPr>
              <w:t>r</w:t>
            </w:r>
            <w:r w:rsidR="00161D2E" w:rsidRPr="00512A06">
              <w:rPr>
                <w:rFonts w:ascii="Arial" w:hAnsi="Arial" w:cs="Arial"/>
                <w:i/>
                <w:iCs/>
                <w:sz w:val="20"/>
                <w:szCs w:val="20"/>
              </w:rPr>
              <w:t>equest</w:t>
            </w:r>
            <w:r>
              <w:rPr>
                <w:rFonts w:ascii="Arial" w:hAnsi="Arial" w:cs="Arial"/>
                <w:i/>
                <w:iCs/>
                <w:sz w:val="20"/>
                <w:szCs w:val="20"/>
              </w:rPr>
              <w:t>-</w:t>
            </w:r>
            <w:r w:rsidR="00161D2E" w:rsidRPr="00512A06">
              <w:rPr>
                <w:rFonts w:ascii="Arial" w:hAnsi="Arial" w:cs="Arial"/>
                <w:i/>
                <w:iCs/>
                <w:sz w:val="20"/>
                <w:szCs w:val="20"/>
              </w:rPr>
              <w:t>issued</w:t>
            </w:r>
            <w:r>
              <w:rPr>
                <w:rFonts w:ascii="Arial" w:hAnsi="Arial" w:cs="Arial"/>
                <w:i/>
                <w:iCs/>
                <w:sz w:val="20"/>
                <w:szCs w:val="20"/>
              </w:rPr>
              <w:t>-</w:t>
            </w:r>
            <w:r w:rsidR="00161D2E" w:rsidRPr="00512A06">
              <w:rPr>
                <w:rFonts w:ascii="Arial" w:hAnsi="Arial" w:cs="Arial"/>
                <w:i/>
                <w:iCs/>
                <w:sz w:val="20"/>
                <w:szCs w:val="20"/>
              </w:rPr>
              <w:t>by</w:t>
            </w:r>
            <w:r>
              <w:rPr>
                <w:rFonts w:ascii="Arial" w:hAnsi="Arial" w:cs="Arial"/>
                <w:i/>
                <w:iCs/>
                <w:sz w:val="20"/>
                <w:szCs w:val="20"/>
              </w:rPr>
              <w:t>-</w:t>
            </w:r>
            <w:r w:rsidR="00161D2E" w:rsidRPr="00512A06">
              <w:rPr>
                <w:rFonts w:ascii="Arial" w:hAnsi="Arial" w:cs="Arial"/>
                <w:i/>
                <w:iCs/>
                <w:sz w:val="20"/>
                <w:szCs w:val="20"/>
              </w:rPr>
              <w:t>care</w:t>
            </w:r>
            <w:r>
              <w:rPr>
                <w:rFonts w:ascii="Arial" w:hAnsi="Arial" w:cs="Arial"/>
                <w:i/>
                <w:iCs/>
                <w:sz w:val="20"/>
                <w:szCs w:val="20"/>
              </w:rPr>
              <w:t>-</w:t>
            </w:r>
            <w:r w:rsidR="00161D2E" w:rsidRPr="00512A06">
              <w:rPr>
                <w:rFonts w:ascii="Arial" w:hAnsi="Arial" w:cs="Arial"/>
                <w:i/>
                <w:iCs/>
                <w:sz w:val="20"/>
                <w:szCs w:val="20"/>
              </w:rPr>
              <w:t>unit</w:t>
            </w:r>
            <w:r>
              <w:rPr>
                <w:rFonts w:ascii="Arial" w:hAnsi="Arial" w:cs="Arial"/>
                <w:i/>
                <w:iCs/>
                <w:sz w:val="20"/>
                <w:szCs w:val="20"/>
              </w:rPr>
              <w:t>-</w:t>
            </w:r>
            <w:r w:rsidR="00161D2E" w:rsidRPr="00512A06">
              <w:rPr>
                <w:rFonts w:ascii="Arial" w:hAnsi="Arial" w:cs="Arial"/>
                <w:i/>
                <w:iCs/>
                <w:sz w:val="20"/>
                <w:szCs w:val="20"/>
              </w:rPr>
              <w:t xml:space="preserve">name </w:t>
            </w:r>
            <w:r w:rsidR="00410DB3" w:rsidRPr="00512A06">
              <w:rPr>
                <w:rFonts w:ascii="Arial" w:hAnsi="Arial" w:cs="Arial"/>
                <w:i/>
                <w:iCs/>
                <w:sz w:val="20"/>
                <w:szCs w:val="20"/>
              </w:rPr>
              <w:t xml:space="preserve"> </w:t>
            </w:r>
          </w:p>
        </w:tc>
        <w:tc>
          <w:tcPr>
            <w:tcW w:w="2286" w:type="dxa"/>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Namn på den enhet/process som på vars uppdrag som framställan görs </w:t>
            </w:r>
          </w:p>
          <w:p w:rsidR="00542D94" w:rsidRDefault="00542D94" w:rsidP="000C42CE">
            <w:pPr>
              <w:pStyle w:val="Default"/>
              <w:rPr>
                <w:rFonts w:ascii="Arial" w:hAnsi="Arial" w:cs="Arial"/>
                <w:sz w:val="20"/>
                <w:szCs w:val="20"/>
                <w:lang w:val="sv-SE"/>
              </w:rPr>
            </w:pPr>
          </w:p>
          <w:p w:rsidR="00EE15F4" w:rsidRDefault="00EE15F4" w:rsidP="000C42CE">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p>
          <w:p w:rsidR="00EE15F4" w:rsidRPr="00784410" w:rsidRDefault="00EE15F4" w:rsidP="00EE15F4">
            <w:pPr>
              <w:pStyle w:val="Default"/>
              <w:rPr>
                <w:rFonts w:ascii="Arial" w:hAnsi="Arial" w:cs="Arial"/>
                <w:sz w:val="20"/>
                <w:szCs w:val="20"/>
                <w:lang w:val="sv-SE"/>
              </w:rPr>
            </w:pPr>
            <w:r w:rsidRPr="00784410">
              <w:rPr>
                <w:rFonts w:ascii="Arial" w:hAnsi="Arial" w:cs="Arial"/>
                <w:i/>
                <w:iCs/>
                <w:sz w:val="20"/>
                <w:szCs w:val="20"/>
                <w:lang w:val="sv-SE"/>
              </w:rPr>
              <w:t xml:space="preserve">framställd av enhet/process /namn </w:t>
            </w:r>
          </w:p>
          <w:p w:rsidR="00EE15F4" w:rsidRPr="0057096A" w:rsidRDefault="00EE15F4" w:rsidP="000C42CE">
            <w:pPr>
              <w:pStyle w:val="Default"/>
              <w:rPr>
                <w:rFonts w:ascii="Arial" w:hAnsi="Arial" w:cs="Arial"/>
                <w:sz w:val="20"/>
                <w:szCs w:val="20"/>
                <w:lang w:val="sv-SE"/>
              </w:rPr>
            </w:pPr>
          </w:p>
        </w:tc>
        <w:tc>
          <w:tcPr>
            <w:tcW w:w="851" w:type="dxa"/>
          </w:tcPr>
          <w:p w:rsidR="00542D94" w:rsidRPr="0057096A" w:rsidRDefault="00410DB3">
            <w:pPr>
              <w:jc w:val="center"/>
              <w:rPr>
                <w:rFonts w:ascii="Arial" w:hAnsi="Arial" w:cs="Arial"/>
                <w:color w:val="000000"/>
                <w:sz w:val="20"/>
              </w:rPr>
            </w:pPr>
            <w:r w:rsidRPr="0057096A">
              <w:rPr>
                <w:rFonts w:ascii="Arial" w:hAnsi="Arial" w:cs="Arial"/>
                <w:color w:val="000000"/>
                <w:sz w:val="20"/>
              </w:rPr>
              <w:lastRenderedPageBreak/>
              <w:t>TXT</w:t>
            </w:r>
          </w:p>
        </w:tc>
        <w:tc>
          <w:tcPr>
            <w:tcW w:w="591" w:type="dxa"/>
          </w:tcPr>
          <w:p w:rsidR="00542D94" w:rsidRPr="0057096A" w:rsidRDefault="00410DB3" w:rsidP="00D10AF2">
            <w:pPr>
              <w:jc w:val="center"/>
              <w:rPr>
                <w:rFonts w:ascii="Arial" w:hAnsi="Arial" w:cs="Arial"/>
                <w:color w:val="000000"/>
                <w:sz w:val="20"/>
              </w:rPr>
            </w:pPr>
            <w:r w:rsidRPr="0057096A">
              <w:rPr>
                <w:rFonts w:ascii="Arial" w:hAnsi="Arial" w:cs="Arial"/>
                <w:color w:val="000000"/>
                <w:sz w:val="20"/>
              </w:rPr>
              <w:t>1</w:t>
            </w:r>
          </w:p>
        </w:tc>
        <w:tc>
          <w:tcPr>
            <w:tcW w:w="2651" w:type="dxa"/>
          </w:tcPr>
          <w:p w:rsidR="00542D94" w:rsidRPr="0057096A" w:rsidRDefault="00453880" w:rsidP="00D86104">
            <w:pPr>
              <w:widowControl w:val="0"/>
              <w:autoSpaceDE w:val="0"/>
              <w:autoSpaceDN w:val="0"/>
              <w:adjustRightInd w:val="0"/>
              <w:rPr>
                <w:rFonts w:ascii="Arial" w:hAnsi="Arial" w:cs="Arial"/>
                <w:color w:val="000000"/>
                <w:sz w:val="20"/>
              </w:rPr>
            </w:pPr>
            <w:r>
              <w:rPr>
                <w:rFonts w:ascii="Arial" w:hAnsi="Arial" w:cs="Arial"/>
                <w:color w:val="000000"/>
                <w:sz w:val="20"/>
              </w:rPr>
              <w:t>Beskrivande namn för enheten.</w:t>
            </w:r>
          </w:p>
        </w:tc>
        <w:tc>
          <w:tcPr>
            <w:tcW w:w="2835" w:type="dxa"/>
            <w:gridSpan w:val="2"/>
          </w:tcPr>
          <w:p w:rsidR="00410DB3" w:rsidRPr="0057096A" w:rsidRDefault="00410DB3" w:rsidP="00410DB3">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för enheter inom vården eller omsorgen. </w:t>
            </w:r>
          </w:p>
          <w:p w:rsidR="00542D94" w:rsidRDefault="00410DB3" w:rsidP="00410DB3">
            <w:pPr>
              <w:pStyle w:val="Default"/>
              <w:rPr>
                <w:rFonts w:ascii="Arial" w:hAnsi="Arial" w:cs="Arial"/>
                <w:sz w:val="20"/>
                <w:szCs w:val="20"/>
                <w:lang w:val="sv-SE"/>
              </w:rPr>
            </w:pPr>
            <w:r w:rsidRPr="0057096A">
              <w:rPr>
                <w:rFonts w:ascii="Arial" w:hAnsi="Arial" w:cs="Arial"/>
                <w:sz w:val="20"/>
                <w:szCs w:val="20"/>
                <w:lang w:val="sv-SE"/>
              </w:rPr>
              <w:lastRenderedPageBreak/>
              <w:t xml:space="preserve">För övriga registreras enhets namn </w:t>
            </w:r>
          </w:p>
          <w:p w:rsidR="00F53660" w:rsidRPr="00F53660" w:rsidRDefault="00F53660" w:rsidP="00410DB3">
            <w:pPr>
              <w:pStyle w:val="Default"/>
              <w:rPr>
                <w:rFonts w:ascii="Arial" w:hAnsi="Arial" w:cs="Arial"/>
                <w:sz w:val="20"/>
                <w:szCs w:val="20"/>
                <w:lang w:val="sv-SE"/>
              </w:rPr>
            </w:pPr>
            <w:r w:rsidRPr="00F53660">
              <w:rPr>
                <w:rFonts w:ascii="Arial" w:hAnsi="Arial" w:cs="Arial"/>
                <w:sz w:val="20"/>
                <w:szCs w:val="20"/>
                <w:lang w:val="sv-SE"/>
              </w:rPr>
              <w:t>Exempel: Vårdcentralen Druvan Solna</w:t>
            </w:r>
          </w:p>
        </w:tc>
        <w:tc>
          <w:tcPr>
            <w:tcW w:w="2268" w:type="dxa"/>
          </w:tcPr>
          <w:p w:rsidR="00542D94" w:rsidRPr="0057096A" w:rsidRDefault="0065605B">
            <w:pPr>
              <w:rPr>
                <w:rFonts w:ascii="Arial" w:eastAsia="Arial Unicode MS" w:hAnsi="Arial" w:cs="Arial"/>
                <w:sz w:val="20"/>
              </w:rPr>
            </w:pPr>
            <w:r w:rsidRPr="0065605B">
              <w:rPr>
                <w:rFonts w:ascii="Arial" w:eastAsia="Arial Unicode MS" w:hAnsi="Arial" w:cs="Arial"/>
                <w:sz w:val="20"/>
                <w:highlight w:val="yellow"/>
              </w:rPr>
              <w:lastRenderedPageBreak/>
              <w:t xml:space="preserve">TODO: Verifiera </w:t>
            </w:r>
            <w:r w:rsidRPr="0065605B">
              <w:rPr>
                <w:rFonts w:ascii="Arial" w:hAnsi="Arial" w:cs="Arial"/>
                <w:sz w:val="20"/>
                <w:highlight w:val="yellow"/>
              </w:rPr>
              <w:t>organizationalUnitName</w:t>
            </w:r>
          </w:p>
        </w:tc>
      </w:tr>
      <w:tr w:rsidR="00904516" w:rsidRPr="0057096A" w:rsidTr="00E44511">
        <w:trPr>
          <w:trHeight w:val="883"/>
        </w:trPr>
        <w:tc>
          <w:tcPr>
            <w:tcW w:w="2835" w:type="dxa"/>
          </w:tcPr>
          <w:p w:rsidR="00904516" w:rsidRPr="00BE6F6A" w:rsidRDefault="00122205" w:rsidP="00122205">
            <w:pPr>
              <w:pStyle w:val="Default"/>
              <w:rPr>
                <w:rFonts w:ascii="Arial" w:hAnsi="Arial" w:cs="Arial"/>
                <w:i/>
                <w:iCs/>
                <w:sz w:val="20"/>
                <w:szCs w:val="20"/>
                <w:highlight w:val="yellow"/>
              </w:rPr>
            </w:pPr>
            <w:r>
              <w:rPr>
                <w:rFonts w:ascii="Arial" w:hAnsi="Arial" w:cs="Arial"/>
                <w:i/>
                <w:iCs/>
                <w:sz w:val="20"/>
                <w:szCs w:val="20"/>
              </w:rPr>
              <w:lastRenderedPageBreak/>
              <w:t>r</w:t>
            </w:r>
            <w:r w:rsidR="00BE6F6A" w:rsidRPr="002F7536">
              <w:rPr>
                <w:rFonts w:ascii="Arial" w:hAnsi="Arial" w:cs="Arial"/>
                <w:i/>
                <w:iCs/>
                <w:sz w:val="20"/>
                <w:szCs w:val="20"/>
              </w:rPr>
              <w:t>equest</w:t>
            </w:r>
            <w:r>
              <w:rPr>
                <w:rFonts w:ascii="Arial" w:hAnsi="Arial" w:cs="Arial"/>
                <w:i/>
                <w:iCs/>
                <w:sz w:val="20"/>
                <w:szCs w:val="20"/>
              </w:rPr>
              <w:t>-</w:t>
            </w:r>
            <w:r w:rsidR="00BE6F6A" w:rsidRPr="002F7536">
              <w:rPr>
                <w:rFonts w:ascii="Arial" w:hAnsi="Arial" w:cs="Arial"/>
                <w:i/>
                <w:iCs/>
                <w:sz w:val="20"/>
                <w:szCs w:val="20"/>
              </w:rPr>
              <w:t>issued</w:t>
            </w:r>
            <w:r>
              <w:rPr>
                <w:rFonts w:ascii="Arial" w:hAnsi="Arial" w:cs="Arial"/>
                <w:i/>
                <w:iCs/>
                <w:sz w:val="20"/>
                <w:szCs w:val="20"/>
              </w:rPr>
              <w:t>-</w:t>
            </w:r>
            <w:r w:rsidR="00BE6F6A" w:rsidRPr="002F7536">
              <w:rPr>
                <w:rFonts w:ascii="Arial" w:hAnsi="Arial" w:cs="Arial"/>
                <w:i/>
                <w:iCs/>
                <w:sz w:val="20"/>
                <w:szCs w:val="20"/>
              </w:rPr>
              <w:t>by</w:t>
            </w:r>
            <w:r>
              <w:rPr>
                <w:rFonts w:ascii="Arial" w:hAnsi="Arial" w:cs="Arial"/>
                <w:i/>
                <w:iCs/>
                <w:sz w:val="20"/>
                <w:szCs w:val="20"/>
              </w:rPr>
              <w:t>-</w:t>
            </w:r>
            <w:r w:rsidR="00BE6F6A" w:rsidRPr="002F7536">
              <w:rPr>
                <w:rFonts w:ascii="Arial" w:hAnsi="Arial" w:cs="Arial"/>
                <w:i/>
                <w:iCs/>
                <w:sz w:val="20"/>
                <w:szCs w:val="20"/>
              </w:rPr>
              <w:t>care</w:t>
            </w:r>
            <w:r>
              <w:rPr>
                <w:rFonts w:ascii="Arial" w:hAnsi="Arial" w:cs="Arial"/>
                <w:i/>
                <w:iCs/>
                <w:sz w:val="20"/>
                <w:szCs w:val="20"/>
              </w:rPr>
              <w:t>-</w:t>
            </w:r>
            <w:r w:rsidR="00BE6F6A" w:rsidRPr="002F7536">
              <w:rPr>
                <w:rFonts w:ascii="Arial" w:hAnsi="Arial" w:cs="Arial"/>
                <w:i/>
                <w:iCs/>
                <w:sz w:val="20"/>
                <w:szCs w:val="20"/>
              </w:rPr>
              <w:t>unit</w:t>
            </w:r>
            <w:r>
              <w:rPr>
                <w:rFonts w:ascii="Arial" w:hAnsi="Arial" w:cs="Arial"/>
                <w:i/>
                <w:iCs/>
                <w:sz w:val="20"/>
                <w:szCs w:val="20"/>
              </w:rPr>
              <w:t>-</w:t>
            </w:r>
            <w:r w:rsidR="00BE6F6A">
              <w:rPr>
                <w:rFonts w:ascii="Arial" w:hAnsi="Arial" w:cs="Arial"/>
                <w:i/>
                <w:iCs/>
                <w:sz w:val="20"/>
                <w:szCs w:val="20"/>
              </w:rPr>
              <w:t>address</w:t>
            </w:r>
            <w:r w:rsidR="00BE6F6A" w:rsidRPr="002F7536">
              <w:rPr>
                <w:rFonts w:ascii="Arial" w:hAnsi="Arial" w:cs="Arial"/>
                <w:i/>
                <w:iCs/>
                <w:sz w:val="20"/>
                <w:szCs w:val="20"/>
              </w:rPr>
              <w:t xml:space="preserve">  </w:t>
            </w:r>
          </w:p>
        </w:tc>
        <w:tc>
          <w:tcPr>
            <w:tcW w:w="2286" w:type="dxa"/>
          </w:tcPr>
          <w:p w:rsidR="00904516" w:rsidRDefault="00EE15F4" w:rsidP="00453FB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EE15F4" w:rsidRPr="0057096A" w:rsidRDefault="00EE15F4" w:rsidP="00453FB8">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065B31">
            <w:pPr>
              <w:jc w:val="center"/>
              <w:rPr>
                <w:rFonts w:ascii="Arial" w:hAnsi="Arial" w:cs="Arial"/>
                <w:color w:val="000000"/>
                <w:sz w:val="20"/>
              </w:rPr>
            </w:pPr>
            <w:r>
              <w:rPr>
                <w:rFonts w:ascii="Arial" w:hAnsi="Arial" w:cs="Arial"/>
                <w:color w:val="000000"/>
                <w:sz w:val="20"/>
              </w:rPr>
              <w:t>ADR</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04516" w:rsidRPr="0057096A" w:rsidTr="00E44511">
        <w:trPr>
          <w:trHeight w:val="883"/>
        </w:trPr>
        <w:tc>
          <w:tcPr>
            <w:tcW w:w="2835" w:type="dxa"/>
          </w:tcPr>
          <w:p w:rsidR="00904516" w:rsidRPr="00E56F22" w:rsidRDefault="00122205" w:rsidP="00122205">
            <w:pPr>
              <w:pStyle w:val="Default"/>
              <w:rPr>
                <w:rFonts w:ascii="Arial" w:hAnsi="Arial" w:cs="Arial"/>
                <w:i/>
                <w:iCs/>
                <w:sz w:val="20"/>
                <w:szCs w:val="20"/>
                <w:highlight w:val="yellow"/>
              </w:rPr>
            </w:pPr>
            <w:r>
              <w:rPr>
                <w:rFonts w:ascii="Arial" w:hAnsi="Arial" w:cs="Arial"/>
                <w:i/>
                <w:iCs/>
                <w:sz w:val="20"/>
                <w:szCs w:val="20"/>
              </w:rPr>
              <w:t>r</w:t>
            </w:r>
            <w:r w:rsidR="00E56F22">
              <w:rPr>
                <w:rFonts w:ascii="Arial" w:hAnsi="Arial" w:cs="Arial"/>
                <w:i/>
                <w:iCs/>
                <w:sz w:val="20"/>
                <w:szCs w:val="20"/>
              </w:rPr>
              <w:t>equest</w:t>
            </w:r>
            <w:r>
              <w:rPr>
                <w:rFonts w:ascii="Arial" w:hAnsi="Arial" w:cs="Arial"/>
                <w:i/>
                <w:iCs/>
                <w:sz w:val="20"/>
                <w:szCs w:val="20"/>
              </w:rPr>
              <w:t>-</w:t>
            </w:r>
            <w:r w:rsidR="00E56F22">
              <w:rPr>
                <w:rFonts w:ascii="Arial" w:hAnsi="Arial" w:cs="Arial"/>
                <w:i/>
                <w:iCs/>
                <w:sz w:val="20"/>
                <w:szCs w:val="20"/>
              </w:rPr>
              <w:t>issued</w:t>
            </w:r>
            <w:r>
              <w:rPr>
                <w:rFonts w:ascii="Arial" w:hAnsi="Arial" w:cs="Arial"/>
                <w:i/>
                <w:iCs/>
                <w:sz w:val="20"/>
                <w:szCs w:val="20"/>
              </w:rPr>
              <w:t>-</w:t>
            </w:r>
            <w:r w:rsidR="00E56F22">
              <w:rPr>
                <w:rFonts w:ascii="Arial" w:hAnsi="Arial" w:cs="Arial"/>
                <w:i/>
                <w:iCs/>
                <w:sz w:val="20"/>
                <w:szCs w:val="20"/>
              </w:rPr>
              <w:t>by</w:t>
            </w:r>
            <w:r>
              <w:rPr>
                <w:rFonts w:ascii="Arial" w:hAnsi="Arial" w:cs="Arial"/>
                <w:i/>
                <w:iCs/>
                <w:sz w:val="20"/>
                <w:szCs w:val="20"/>
              </w:rPr>
              <w:t>-</w:t>
            </w:r>
            <w:r w:rsidR="00E56F22">
              <w:rPr>
                <w:rFonts w:ascii="Arial" w:hAnsi="Arial" w:cs="Arial"/>
                <w:i/>
                <w:iCs/>
                <w:sz w:val="20"/>
                <w:szCs w:val="20"/>
              </w:rPr>
              <w:t>care</w:t>
            </w:r>
            <w:r>
              <w:rPr>
                <w:rFonts w:ascii="Arial" w:hAnsi="Arial" w:cs="Arial"/>
                <w:i/>
                <w:iCs/>
                <w:sz w:val="20"/>
                <w:szCs w:val="20"/>
              </w:rPr>
              <w:t>-</w:t>
            </w:r>
            <w:r w:rsidR="00E56F22">
              <w:rPr>
                <w:rFonts w:ascii="Arial" w:hAnsi="Arial" w:cs="Arial"/>
                <w:i/>
                <w:iCs/>
                <w:sz w:val="20"/>
                <w:szCs w:val="20"/>
              </w:rPr>
              <w:t>unit</w:t>
            </w:r>
            <w:r>
              <w:rPr>
                <w:rFonts w:ascii="Arial" w:hAnsi="Arial" w:cs="Arial"/>
                <w:i/>
                <w:iCs/>
                <w:sz w:val="20"/>
                <w:szCs w:val="20"/>
              </w:rPr>
              <w:t>-</w:t>
            </w:r>
            <w:r w:rsidR="00E56F22">
              <w:rPr>
                <w:rFonts w:ascii="Arial" w:hAnsi="Arial" w:cs="Arial"/>
                <w:i/>
                <w:iCs/>
                <w:sz w:val="20"/>
                <w:szCs w:val="20"/>
              </w:rPr>
              <w:t>phone</w:t>
            </w:r>
            <w:r>
              <w:rPr>
                <w:rFonts w:ascii="Arial" w:hAnsi="Arial" w:cs="Arial"/>
                <w:i/>
                <w:iCs/>
                <w:sz w:val="20"/>
                <w:szCs w:val="20"/>
              </w:rPr>
              <w:t>-</w:t>
            </w:r>
            <w:r w:rsidR="00E56F22">
              <w:rPr>
                <w:rFonts w:ascii="Arial" w:hAnsi="Arial" w:cs="Arial"/>
                <w:i/>
                <w:iCs/>
                <w:sz w:val="20"/>
                <w:szCs w:val="20"/>
              </w:rPr>
              <w:t>number</w:t>
            </w:r>
            <w:r w:rsidR="00E56F22" w:rsidRPr="002F7536">
              <w:rPr>
                <w:rFonts w:ascii="Arial" w:hAnsi="Arial" w:cs="Arial"/>
                <w:i/>
                <w:iCs/>
                <w:sz w:val="20"/>
                <w:szCs w:val="20"/>
              </w:rPr>
              <w:t xml:space="preserve"> </w:t>
            </w:r>
          </w:p>
        </w:tc>
        <w:tc>
          <w:tcPr>
            <w:tcW w:w="2286" w:type="dxa"/>
          </w:tcPr>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04516" w:rsidRPr="0057096A" w:rsidRDefault="00EE15F4" w:rsidP="00EE15F4">
            <w:pPr>
              <w:pStyle w:val="Default"/>
              <w:rPr>
                <w:rFonts w:ascii="Arial" w:hAnsi="Arial" w:cs="Arial"/>
                <w:sz w:val="20"/>
                <w:szCs w:val="20"/>
                <w:highlight w:val="yellow"/>
                <w:lang w:val="sv-SE"/>
              </w:rPr>
            </w:pPr>
            <w:r>
              <w:rPr>
                <w:rFonts w:ascii="Arial" w:eastAsia="Arial Unicode MS" w:hAnsi="Arial" w:cs="Arial"/>
                <w:sz w:val="20"/>
                <w:lang w:val="sv-SE"/>
              </w:rPr>
              <w:t>Saknas</w:t>
            </w:r>
          </w:p>
        </w:tc>
        <w:tc>
          <w:tcPr>
            <w:tcW w:w="851" w:type="dxa"/>
          </w:tcPr>
          <w:p w:rsidR="00904516" w:rsidRPr="0057096A" w:rsidRDefault="00904516">
            <w:pPr>
              <w:jc w:val="center"/>
              <w:rPr>
                <w:rFonts w:ascii="Arial" w:hAnsi="Arial" w:cs="Arial"/>
                <w:color w:val="000000"/>
                <w:sz w:val="20"/>
              </w:rPr>
            </w:pPr>
            <w:r w:rsidRPr="0057096A">
              <w:rPr>
                <w:rFonts w:ascii="Arial" w:hAnsi="Arial" w:cs="Arial"/>
                <w:color w:val="000000"/>
                <w:sz w:val="20"/>
              </w:rPr>
              <w:t>TXT</w:t>
            </w:r>
          </w:p>
        </w:tc>
        <w:tc>
          <w:tcPr>
            <w:tcW w:w="591" w:type="dxa"/>
          </w:tcPr>
          <w:p w:rsidR="00904516" w:rsidRPr="0057096A" w:rsidRDefault="00AD34CF"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904516" w:rsidRPr="0057096A" w:rsidRDefault="00904516">
            <w:pPr>
              <w:widowControl w:val="0"/>
              <w:autoSpaceDE w:val="0"/>
              <w:autoSpaceDN w:val="0"/>
              <w:adjustRightInd w:val="0"/>
              <w:jc w:val="both"/>
              <w:rPr>
                <w:rFonts w:ascii="Arial" w:hAnsi="Arial" w:cs="Arial"/>
                <w:color w:val="000000"/>
                <w:sz w:val="20"/>
              </w:rPr>
            </w:pPr>
          </w:p>
        </w:tc>
        <w:tc>
          <w:tcPr>
            <w:tcW w:w="2835" w:type="dxa"/>
            <w:gridSpan w:val="2"/>
          </w:tcPr>
          <w:p w:rsidR="00904516" w:rsidRPr="0057096A" w:rsidRDefault="00904516" w:rsidP="000C42CE">
            <w:pPr>
              <w:pStyle w:val="Default"/>
              <w:rPr>
                <w:rFonts w:ascii="Arial" w:hAnsi="Arial" w:cs="Arial"/>
                <w:sz w:val="20"/>
                <w:szCs w:val="20"/>
                <w:lang w:val="sv-SE"/>
              </w:rPr>
            </w:pPr>
          </w:p>
        </w:tc>
        <w:tc>
          <w:tcPr>
            <w:tcW w:w="2268" w:type="dxa"/>
          </w:tcPr>
          <w:p w:rsidR="00904516" w:rsidRPr="0057096A" w:rsidRDefault="00904516">
            <w:pPr>
              <w:rPr>
                <w:rFonts w:ascii="Arial" w:eastAsia="Arial Unicode MS" w:hAnsi="Arial" w:cs="Arial"/>
                <w:sz w:val="20"/>
              </w:rPr>
            </w:pPr>
          </w:p>
        </w:tc>
      </w:tr>
      <w:tr w:rsidR="009E78CB" w:rsidRPr="0057096A" w:rsidTr="00E44511">
        <w:trPr>
          <w:trHeight w:val="883"/>
        </w:trPr>
        <w:tc>
          <w:tcPr>
            <w:tcW w:w="2835" w:type="dxa"/>
          </w:tcPr>
          <w:p w:rsidR="00C217E8" w:rsidRPr="00267EC3" w:rsidRDefault="00501B78" w:rsidP="00C217E8">
            <w:pPr>
              <w:pStyle w:val="Default"/>
              <w:rPr>
                <w:rFonts w:ascii="Arial" w:hAnsi="Arial" w:cs="Arial"/>
                <w:i/>
                <w:sz w:val="20"/>
                <w:szCs w:val="20"/>
              </w:rPr>
            </w:pPr>
            <w:r w:rsidRPr="00267EC3">
              <w:rPr>
                <w:rFonts w:ascii="Arial" w:hAnsi="Arial" w:cs="Arial"/>
                <w:i/>
                <w:iCs/>
                <w:sz w:val="20"/>
                <w:szCs w:val="20"/>
              </w:rPr>
              <w:t>r</w:t>
            </w:r>
            <w:r w:rsidR="00C217E8" w:rsidRPr="00267EC3">
              <w:rPr>
                <w:rFonts w:ascii="Arial" w:hAnsi="Arial" w:cs="Arial"/>
                <w:i/>
                <w:iCs/>
                <w:sz w:val="20"/>
                <w:szCs w:val="20"/>
              </w:rPr>
              <w:t>eceiving</w:t>
            </w:r>
            <w:r w:rsidRPr="00267EC3">
              <w:rPr>
                <w:rFonts w:ascii="Arial" w:hAnsi="Arial" w:cs="Arial"/>
                <w:i/>
                <w:iCs/>
                <w:sz w:val="20"/>
                <w:szCs w:val="20"/>
              </w:rPr>
              <w:t>-</w:t>
            </w:r>
            <w:r w:rsidR="00C217E8" w:rsidRPr="00267EC3">
              <w:rPr>
                <w:rFonts w:ascii="Arial" w:hAnsi="Arial" w:cs="Arial"/>
                <w:i/>
                <w:iCs/>
                <w:sz w:val="20"/>
                <w:szCs w:val="20"/>
              </w:rPr>
              <w:t>person</w:t>
            </w:r>
            <w:r w:rsidRPr="00267EC3">
              <w:rPr>
                <w:rFonts w:ascii="Arial" w:hAnsi="Arial" w:cs="Arial"/>
                <w:i/>
                <w:iCs/>
                <w:sz w:val="20"/>
                <w:szCs w:val="20"/>
              </w:rPr>
              <w:t>-</w:t>
            </w:r>
            <w:r w:rsidR="00C217E8" w:rsidRPr="00267EC3">
              <w:rPr>
                <w:rFonts w:ascii="Arial" w:hAnsi="Arial" w:cs="Arial"/>
                <w:i/>
                <w:iCs/>
                <w:sz w:val="20"/>
                <w:szCs w:val="20"/>
              </w:rPr>
              <w:t xml:space="preserve">name </w:t>
            </w:r>
          </w:p>
          <w:p w:rsidR="009E78CB" w:rsidRPr="00267EC3" w:rsidRDefault="009E78CB" w:rsidP="00C217E8">
            <w:pPr>
              <w:pStyle w:val="Default"/>
              <w:rPr>
                <w:rFonts w:ascii="Arial" w:hAnsi="Arial" w:cs="Arial"/>
                <w:i/>
                <w:iCs/>
                <w:sz w:val="20"/>
                <w:szCs w:val="20"/>
                <w:lang w:val="sv-SE"/>
              </w:rPr>
            </w:pPr>
          </w:p>
        </w:tc>
        <w:tc>
          <w:tcPr>
            <w:tcW w:w="2286" w:type="dxa"/>
          </w:tcPr>
          <w:p w:rsidR="00453FB8" w:rsidRDefault="00453FB8" w:rsidP="00453FB8">
            <w:pPr>
              <w:pStyle w:val="Default"/>
              <w:rPr>
                <w:rFonts w:ascii="Arial" w:hAnsi="Arial" w:cs="Arial"/>
                <w:sz w:val="20"/>
                <w:szCs w:val="20"/>
                <w:lang w:val="sv-SE"/>
              </w:rPr>
            </w:pPr>
            <w:r w:rsidRPr="0057096A">
              <w:rPr>
                <w:rFonts w:ascii="Arial" w:hAnsi="Arial" w:cs="Arial"/>
                <w:sz w:val="20"/>
                <w:szCs w:val="20"/>
                <w:lang w:val="sv-SE"/>
              </w:rPr>
              <w:t xml:space="preserve">Namn på den hälso- och sjukvårdspersonal som mottar framställan </w:t>
            </w:r>
          </w:p>
          <w:p w:rsidR="00EE15F4" w:rsidRDefault="00EE15F4" w:rsidP="00453FB8">
            <w:pPr>
              <w:pStyle w:val="Default"/>
              <w:rPr>
                <w:rFonts w:ascii="Arial" w:hAnsi="Arial" w:cs="Arial"/>
                <w:sz w:val="20"/>
                <w:szCs w:val="20"/>
                <w:lang w:val="sv-SE"/>
              </w:rPr>
            </w:pPr>
          </w:p>
          <w:p w:rsidR="00EE15F4" w:rsidRDefault="00EE15F4" w:rsidP="00EE15F4">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9E78CB" w:rsidRPr="0057096A" w:rsidRDefault="00EE15F4" w:rsidP="000C42CE">
            <w:pPr>
              <w:pStyle w:val="Default"/>
              <w:rPr>
                <w:rFonts w:ascii="Arial" w:hAnsi="Arial" w:cs="Arial"/>
                <w:sz w:val="20"/>
                <w:szCs w:val="20"/>
                <w:lang w:val="sv-SE"/>
              </w:rPr>
            </w:pPr>
            <w:r w:rsidRPr="00EE15F4">
              <w:rPr>
                <w:rFonts w:ascii="Arial" w:hAnsi="Arial" w:cs="Arial"/>
                <w:i/>
                <w:iCs/>
                <w:sz w:val="20"/>
                <w:szCs w:val="20"/>
                <w:lang w:val="sv-SE"/>
              </w:rPr>
              <w:t xml:space="preserve">mottagande person /namn </w:t>
            </w:r>
          </w:p>
        </w:tc>
        <w:tc>
          <w:tcPr>
            <w:tcW w:w="851" w:type="dxa"/>
          </w:tcPr>
          <w:p w:rsidR="009E78CB" w:rsidRPr="0057096A" w:rsidRDefault="00453FB8">
            <w:pPr>
              <w:jc w:val="center"/>
              <w:rPr>
                <w:rFonts w:ascii="Arial" w:hAnsi="Arial" w:cs="Arial"/>
                <w:color w:val="000000"/>
                <w:sz w:val="20"/>
              </w:rPr>
            </w:pPr>
            <w:r w:rsidRPr="0057096A">
              <w:rPr>
                <w:rFonts w:ascii="Arial" w:hAnsi="Arial" w:cs="Arial"/>
                <w:color w:val="000000"/>
                <w:sz w:val="20"/>
              </w:rPr>
              <w:t>TXT</w:t>
            </w:r>
          </w:p>
        </w:tc>
        <w:tc>
          <w:tcPr>
            <w:tcW w:w="591" w:type="dxa"/>
          </w:tcPr>
          <w:p w:rsidR="009E78CB" w:rsidRPr="0057096A" w:rsidRDefault="00453FB8"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9E78CB" w:rsidRPr="0057096A" w:rsidRDefault="009E78CB">
            <w:pPr>
              <w:widowControl w:val="0"/>
              <w:autoSpaceDE w:val="0"/>
              <w:autoSpaceDN w:val="0"/>
              <w:adjustRightInd w:val="0"/>
              <w:jc w:val="both"/>
              <w:rPr>
                <w:rFonts w:ascii="Arial" w:hAnsi="Arial" w:cs="Arial"/>
                <w:color w:val="000000"/>
                <w:sz w:val="20"/>
              </w:rPr>
            </w:pPr>
          </w:p>
        </w:tc>
        <w:tc>
          <w:tcPr>
            <w:tcW w:w="2835" w:type="dxa"/>
            <w:gridSpan w:val="2"/>
          </w:tcPr>
          <w:p w:rsidR="009E78CB" w:rsidRPr="0057096A" w:rsidRDefault="00453FB8" w:rsidP="000C42CE">
            <w:pPr>
              <w:pStyle w:val="Default"/>
              <w:rPr>
                <w:rFonts w:ascii="Arial" w:hAnsi="Arial" w:cs="Arial"/>
                <w:sz w:val="20"/>
                <w:szCs w:val="20"/>
                <w:lang w:val="sv-SE"/>
              </w:rPr>
            </w:pPr>
            <w:r w:rsidRPr="0057096A">
              <w:rPr>
                <w:rFonts w:ascii="Arial" w:hAnsi="Arial" w:cs="Arial"/>
                <w:sz w:val="20"/>
                <w:szCs w:val="20"/>
                <w:lang w:val="sv-SE"/>
              </w:rPr>
              <w:t>Hämtas från/motsvarar HSA ”fullName” .</w:t>
            </w:r>
          </w:p>
        </w:tc>
        <w:tc>
          <w:tcPr>
            <w:tcW w:w="2268" w:type="dxa"/>
          </w:tcPr>
          <w:p w:rsidR="009E78CB" w:rsidRPr="0057096A" w:rsidRDefault="009E78CB">
            <w:pPr>
              <w:rPr>
                <w:rFonts w:ascii="Arial" w:eastAsia="Arial Unicode MS" w:hAnsi="Arial" w:cs="Arial"/>
                <w:sz w:val="20"/>
              </w:rPr>
            </w:pPr>
          </w:p>
        </w:tc>
      </w:tr>
      <w:tr w:rsidR="004F719A" w:rsidRPr="0057096A" w:rsidTr="00E44511">
        <w:trPr>
          <w:trHeight w:val="883"/>
        </w:trPr>
        <w:tc>
          <w:tcPr>
            <w:tcW w:w="2835" w:type="dxa"/>
          </w:tcPr>
          <w:p w:rsidR="00D3100C" w:rsidRPr="00267EC3" w:rsidRDefault="00501B78" w:rsidP="00D3100C">
            <w:pPr>
              <w:pStyle w:val="Default"/>
              <w:rPr>
                <w:rFonts w:ascii="Arial" w:hAnsi="Arial" w:cs="Arial"/>
                <w:i/>
                <w:sz w:val="20"/>
                <w:szCs w:val="20"/>
              </w:rPr>
            </w:pPr>
            <w:r w:rsidRPr="00267EC3">
              <w:rPr>
                <w:rFonts w:ascii="Arial" w:hAnsi="Arial" w:cs="Arial"/>
                <w:i/>
                <w:iCs/>
                <w:sz w:val="20"/>
                <w:szCs w:val="20"/>
              </w:rPr>
              <w:t>r</w:t>
            </w:r>
            <w:r w:rsidR="00D3100C" w:rsidRPr="00267EC3">
              <w:rPr>
                <w:rFonts w:ascii="Arial" w:hAnsi="Arial" w:cs="Arial"/>
                <w:i/>
                <w:iCs/>
                <w:sz w:val="20"/>
                <w:szCs w:val="20"/>
              </w:rPr>
              <w:t>eceiving</w:t>
            </w:r>
            <w:r w:rsidRPr="00267EC3">
              <w:rPr>
                <w:rFonts w:ascii="Arial" w:hAnsi="Arial" w:cs="Arial"/>
                <w:i/>
                <w:iCs/>
                <w:sz w:val="20"/>
                <w:szCs w:val="20"/>
              </w:rPr>
              <w:t>-</w:t>
            </w:r>
            <w:r w:rsidR="00D3100C" w:rsidRPr="00267EC3">
              <w:rPr>
                <w:rFonts w:ascii="Arial" w:hAnsi="Arial" w:cs="Arial"/>
                <w:i/>
                <w:iCs/>
                <w:sz w:val="20"/>
                <w:szCs w:val="20"/>
              </w:rPr>
              <w:t>care</w:t>
            </w:r>
            <w:r w:rsidRPr="00267EC3">
              <w:rPr>
                <w:rFonts w:ascii="Arial" w:hAnsi="Arial" w:cs="Arial"/>
                <w:i/>
                <w:iCs/>
                <w:sz w:val="20"/>
                <w:szCs w:val="20"/>
              </w:rPr>
              <w:t>-</w:t>
            </w:r>
            <w:r w:rsidR="00D3100C" w:rsidRPr="00267EC3">
              <w:rPr>
                <w:rFonts w:ascii="Arial" w:hAnsi="Arial" w:cs="Arial"/>
                <w:i/>
                <w:iCs/>
                <w:sz w:val="20"/>
                <w:szCs w:val="20"/>
              </w:rPr>
              <w:t>unit</w:t>
            </w:r>
            <w:r w:rsidRPr="00267EC3">
              <w:rPr>
                <w:rFonts w:ascii="Arial" w:hAnsi="Arial" w:cs="Arial"/>
                <w:i/>
                <w:iCs/>
                <w:sz w:val="20"/>
                <w:szCs w:val="20"/>
              </w:rPr>
              <w:t>-</w:t>
            </w:r>
            <w:r w:rsidR="00D3100C" w:rsidRPr="00267EC3">
              <w:rPr>
                <w:rFonts w:ascii="Arial" w:hAnsi="Arial" w:cs="Arial"/>
                <w:i/>
                <w:iCs/>
                <w:sz w:val="20"/>
                <w:szCs w:val="20"/>
              </w:rPr>
              <w:t xml:space="preserve">id </w:t>
            </w:r>
          </w:p>
          <w:p w:rsidR="004F719A" w:rsidRPr="00267EC3" w:rsidRDefault="004F719A" w:rsidP="00453FB8">
            <w:pPr>
              <w:pStyle w:val="Default"/>
              <w:rPr>
                <w:rFonts w:ascii="Arial" w:hAnsi="Arial" w:cs="Arial"/>
                <w:i/>
                <w:sz w:val="20"/>
                <w:szCs w:val="20"/>
              </w:rPr>
            </w:pPr>
          </w:p>
        </w:tc>
        <w:tc>
          <w:tcPr>
            <w:tcW w:w="2286" w:type="dxa"/>
          </w:tcPr>
          <w:p w:rsidR="00AD34CF" w:rsidRDefault="00AD34CF" w:rsidP="00AD34CF">
            <w:pPr>
              <w:pStyle w:val="Default"/>
              <w:rPr>
                <w:rFonts w:ascii="Arial" w:hAnsi="Arial" w:cs="Arial"/>
                <w:sz w:val="20"/>
                <w:szCs w:val="20"/>
                <w:lang w:val="sv-SE"/>
              </w:rPr>
            </w:pPr>
            <w:r w:rsidRPr="0057096A">
              <w:rPr>
                <w:rFonts w:ascii="Arial" w:hAnsi="Arial" w:cs="Arial"/>
                <w:sz w:val="20"/>
                <w:szCs w:val="20"/>
                <w:lang w:val="sv-SE"/>
              </w:rPr>
              <w:t xml:space="preserve">Identitetsbeteckning för den enhet/process inom vars uppdrag som framställan mottages </w:t>
            </w:r>
          </w:p>
          <w:p w:rsidR="00AA4936" w:rsidRDefault="00AA4936" w:rsidP="00AD34CF">
            <w:pPr>
              <w:pStyle w:val="Default"/>
              <w:rPr>
                <w:rFonts w:ascii="Arial" w:hAnsi="Arial" w:cs="Arial"/>
                <w:sz w:val="20"/>
                <w:szCs w:val="20"/>
                <w:lang w:val="sv-SE"/>
              </w:rPr>
            </w:pPr>
          </w:p>
          <w:p w:rsidR="00AA4936" w:rsidRDefault="00AA4936" w:rsidP="00AA493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4F719A" w:rsidRPr="0057096A" w:rsidRDefault="00AA4936" w:rsidP="00AA4936">
            <w:pPr>
              <w:pStyle w:val="Default"/>
              <w:rPr>
                <w:rFonts w:ascii="Arial" w:hAnsi="Arial" w:cs="Arial"/>
                <w:sz w:val="20"/>
                <w:szCs w:val="20"/>
                <w:lang w:val="sv-SE"/>
              </w:rPr>
            </w:pPr>
            <w:r w:rsidRPr="00AA4936">
              <w:rPr>
                <w:rFonts w:ascii="Arial" w:hAnsi="Arial" w:cs="Arial"/>
                <w:i/>
                <w:iCs/>
                <w:sz w:val="20"/>
                <w:szCs w:val="20"/>
                <w:lang w:val="sv-SE"/>
              </w:rPr>
              <w:t>mottagande enhet/process /id</w:t>
            </w:r>
          </w:p>
        </w:tc>
        <w:tc>
          <w:tcPr>
            <w:tcW w:w="851" w:type="dxa"/>
          </w:tcPr>
          <w:p w:rsidR="004F719A" w:rsidRPr="0057096A" w:rsidRDefault="00AD34CF">
            <w:pPr>
              <w:jc w:val="center"/>
              <w:rPr>
                <w:rFonts w:ascii="Arial" w:hAnsi="Arial" w:cs="Arial"/>
                <w:color w:val="000000"/>
                <w:sz w:val="20"/>
              </w:rPr>
            </w:pPr>
            <w:r w:rsidRPr="0057096A">
              <w:rPr>
                <w:rFonts w:ascii="Arial" w:hAnsi="Arial" w:cs="Arial"/>
                <w:color w:val="000000"/>
                <w:sz w:val="20"/>
              </w:rPr>
              <w:t>II</w:t>
            </w:r>
          </w:p>
        </w:tc>
        <w:tc>
          <w:tcPr>
            <w:tcW w:w="591" w:type="dxa"/>
          </w:tcPr>
          <w:p w:rsidR="004F719A" w:rsidRPr="0057096A" w:rsidRDefault="00417063">
            <w:pPr>
              <w:jc w:val="center"/>
              <w:rPr>
                <w:rFonts w:ascii="Arial" w:hAnsi="Arial" w:cs="Arial"/>
                <w:color w:val="000000"/>
                <w:sz w:val="20"/>
              </w:rPr>
            </w:pPr>
            <w:r>
              <w:rPr>
                <w:rFonts w:ascii="Arial" w:hAnsi="Arial" w:cs="Arial"/>
                <w:color w:val="000000"/>
                <w:sz w:val="20"/>
              </w:rPr>
              <w:t>0..</w:t>
            </w:r>
            <w:r w:rsidR="00AD34CF" w:rsidRPr="0057096A">
              <w:rPr>
                <w:rFonts w:ascii="Arial" w:hAnsi="Arial" w:cs="Arial"/>
                <w:color w:val="000000"/>
                <w:sz w:val="20"/>
              </w:rPr>
              <w:t>1</w:t>
            </w:r>
          </w:p>
        </w:tc>
        <w:tc>
          <w:tcPr>
            <w:tcW w:w="2651" w:type="dxa"/>
          </w:tcPr>
          <w:p w:rsidR="004F719A" w:rsidRDefault="00221349">
            <w:pPr>
              <w:widowControl w:val="0"/>
              <w:autoSpaceDE w:val="0"/>
              <w:autoSpaceDN w:val="0"/>
              <w:adjustRightInd w:val="0"/>
              <w:jc w:val="both"/>
              <w:rPr>
                <w:rFonts w:ascii="Arial" w:hAnsi="Arial" w:cs="Arial"/>
                <w:color w:val="000000"/>
                <w:sz w:val="20"/>
              </w:rPr>
            </w:pPr>
            <w:r w:rsidRPr="0057096A">
              <w:rPr>
                <w:rFonts w:ascii="Arial" w:hAnsi="Arial" w:cs="Arial"/>
                <w:color w:val="000000"/>
                <w:sz w:val="20"/>
              </w:rPr>
              <w:t>HSA-id</w:t>
            </w:r>
          </w:p>
          <w:p w:rsidR="00062742" w:rsidRDefault="00062742">
            <w:pPr>
              <w:widowControl w:val="0"/>
              <w:autoSpaceDE w:val="0"/>
              <w:autoSpaceDN w:val="0"/>
              <w:adjustRightInd w:val="0"/>
              <w:jc w:val="both"/>
              <w:rPr>
                <w:rFonts w:ascii="Arial" w:hAnsi="Arial" w:cs="Arial"/>
                <w:color w:val="000000"/>
                <w:sz w:val="20"/>
              </w:rPr>
            </w:pPr>
          </w:p>
          <w:p w:rsidR="00062742" w:rsidRPr="0057096A" w:rsidRDefault="00062742">
            <w:pPr>
              <w:widowControl w:val="0"/>
              <w:autoSpaceDE w:val="0"/>
              <w:autoSpaceDN w:val="0"/>
              <w:adjustRightInd w:val="0"/>
              <w:jc w:val="both"/>
              <w:rPr>
                <w:rFonts w:ascii="Arial" w:hAnsi="Arial" w:cs="Arial"/>
                <w:color w:val="000000"/>
                <w:sz w:val="20"/>
              </w:rPr>
            </w:pPr>
            <w:r w:rsidRPr="006C4018">
              <w:rPr>
                <w:rFonts w:ascii="Arial" w:hAnsi="Arial" w:cs="Arial"/>
                <w:color w:val="000000"/>
                <w:sz w:val="20"/>
                <w:highlight w:val="yellow"/>
              </w:rPr>
              <w:t>TODO: Se tidigare kommentar hur</w:t>
            </w:r>
            <w:r w:rsidRPr="00736EF3">
              <w:rPr>
                <w:rFonts w:ascii="Arial" w:hAnsi="Arial" w:cs="Arial"/>
                <w:color w:val="000000"/>
                <w:sz w:val="20"/>
                <w:highlight w:val="yellow"/>
              </w:rPr>
              <w:t>uvuda kombika</w:t>
            </w:r>
            <w:r w:rsidR="00736EF3" w:rsidRPr="00736EF3">
              <w:rPr>
                <w:rFonts w:ascii="Arial" w:hAnsi="Arial" w:cs="Arial"/>
                <w:color w:val="000000"/>
                <w:sz w:val="20"/>
                <w:highlight w:val="yellow"/>
              </w:rPr>
              <w:t xml:space="preserve"> ska användas.</w:t>
            </w:r>
          </w:p>
        </w:tc>
        <w:tc>
          <w:tcPr>
            <w:tcW w:w="2835" w:type="dxa"/>
            <w:gridSpan w:val="2"/>
          </w:tcPr>
          <w:p w:rsidR="00417063" w:rsidRPr="0057096A" w:rsidRDefault="00417063" w:rsidP="00417063">
            <w:pPr>
              <w:pStyle w:val="Default"/>
              <w:rPr>
                <w:rFonts w:ascii="Arial" w:hAnsi="Arial" w:cs="Arial"/>
                <w:sz w:val="20"/>
                <w:szCs w:val="20"/>
                <w:lang w:val="sv-SE"/>
              </w:rPr>
            </w:pPr>
            <w:r>
              <w:rPr>
                <w:rFonts w:ascii="Arial" w:hAnsi="Arial" w:cs="Arial"/>
                <w:sz w:val="20"/>
                <w:szCs w:val="20"/>
                <w:lang w:val="sv-SE"/>
              </w:rPr>
              <w:t>Om i</w:t>
            </w:r>
            <w:r w:rsidRPr="0057096A">
              <w:rPr>
                <w:rFonts w:ascii="Arial" w:hAnsi="Arial" w:cs="Arial"/>
                <w:sz w:val="20"/>
                <w:szCs w:val="20"/>
                <w:lang w:val="sv-SE"/>
              </w:rPr>
              <w:t xml:space="preserve">d anges </w:t>
            </w:r>
            <w:r>
              <w:rPr>
                <w:rFonts w:ascii="Arial" w:hAnsi="Arial" w:cs="Arial"/>
                <w:sz w:val="20"/>
                <w:szCs w:val="20"/>
                <w:lang w:val="sv-SE"/>
              </w:rPr>
              <w:t>så kommer enhetensinformation att hämtas ifrån HSA katalogen och användas i 'receiving care unit  name'/address/phone number.</w:t>
            </w:r>
          </w:p>
          <w:p w:rsidR="004F719A" w:rsidRPr="0057096A" w:rsidRDefault="004F719A" w:rsidP="000C42CE">
            <w:pPr>
              <w:pStyle w:val="Default"/>
              <w:rPr>
                <w:rFonts w:ascii="Arial" w:hAnsi="Arial" w:cs="Arial"/>
                <w:sz w:val="20"/>
                <w:szCs w:val="20"/>
                <w:lang w:val="sv-SE"/>
              </w:rPr>
            </w:pPr>
          </w:p>
        </w:tc>
        <w:tc>
          <w:tcPr>
            <w:tcW w:w="2268" w:type="dxa"/>
          </w:tcPr>
          <w:p w:rsidR="004F719A" w:rsidRPr="0057096A" w:rsidRDefault="004F719A">
            <w:pPr>
              <w:rPr>
                <w:rFonts w:ascii="Arial" w:eastAsia="Arial Unicode MS" w:hAnsi="Arial" w:cs="Arial"/>
                <w:sz w:val="20"/>
              </w:rPr>
            </w:pPr>
          </w:p>
        </w:tc>
      </w:tr>
      <w:tr w:rsidR="00F9304A" w:rsidRPr="0057096A" w:rsidTr="00E44511">
        <w:trPr>
          <w:trHeight w:val="883"/>
        </w:trPr>
        <w:tc>
          <w:tcPr>
            <w:tcW w:w="2835" w:type="dxa"/>
          </w:tcPr>
          <w:p w:rsidR="00F9304A" w:rsidRPr="00267EC3" w:rsidRDefault="00501B78" w:rsidP="00501B78">
            <w:pPr>
              <w:pStyle w:val="Default"/>
              <w:rPr>
                <w:rFonts w:ascii="Arial" w:hAnsi="Arial" w:cs="Arial"/>
                <w:i/>
                <w:sz w:val="20"/>
                <w:szCs w:val="20"/>
              </w:rPr>
            </w:pPr>
            <w:r w:rsidRPr="00267EC3">
              <w:rPr>
                <w:rFonts w:ascii="Arial" w:hAnsi="Arial" w:cs="Arial"/>
                <w:i/>
                <w:iCs/>
                <w:sz w:val="20"/>
                <w:szCs w:val="20"/>
              </w:rPr>
              <w:t>r</w:t>
            </w:r>
            <w:r w:rsidR="00C012DE" w:rsidRPr="00267EC3">
              <w:rPr>
                <w:rFonts w:ascii="Arial" w:hAnsi="Arial" w:cs="Arial"/>
                <w:i/>
                <w:iCs/>
                <w:sz w:val="20"/>
                <w:szCs w:val="20"/>
              </w:rPr>
              <w:t>eceiving</w:t>
            </w:r>
            <w:r w:rsidRPr="00267EC3">
              <w:rPr>
                <w:rFonts w:ascii="Arial" w:hAnsi="Arial" w:cs="Arial"/>
                <w:i/>
                <w:iCs/>
                <w:sz w:val="20"/>
                <w:szCs w:val="20"/>
              </w:rPr>
              <w:t>-</w:t>
            </w:r>
            <w:r w:rsidR="00C012DE" w:rsidRPr="00267EC3">
              <w:rPr>
                <w:rFonts w:ascii="Arial" w:hAnsi="Arial" w:cs="Arial"/>
                <w:i/>
                <w:iCs/>
                <w:sz w:val="20"/>
                <w:szCs w:val="20"/>
              </w:rPr>
              <w:t>care</w:t>
            </w:r>
            <w:r w:rsidRPr="00267EC3">
              <w:rPr>
                <w:rFonts w:ascii="Arial" w:hAnsi="Arial" w:cs="Arial"/>
                <w:i/>
                <w:iCs/>
                <w:sz w:val="20"/>
                <w:szCs w:val="20"/>
              </w:rPr>
              <w:t>-</w:t>
            </w:r>
            <w:r w:rsidR="00C012DE" w:rsidRPr="00267EC3">
              <w:rPr>
                <w:rFonts w:ascii="Arial" w:hAnsi="Arial" w:cs="Arial"/>
                <w:i/>
                <w:iCs/>
                <w:sz w:val="20"/>
                <w:szCs w:val="20"/>
              </w:rPr>
              <w:t>unit</w:t>
            </w:r>
            <w:r w:rsidRPr="00267EC3">
              <w:rPr>
                <w:rFonts w:ascii="Arial" w:hAnsi="Arial" w:cs="Arial"/>
                <w:i/>
                <w:iCs/>
                <w:sz w:val="20"/>
                <w:szCs w:val="20"/>
              </w:rPr>
              <w:t>-</w:t>
            </w:r>
            <w:r w:rsidR="00C012DE" w:rsidRPr="00267EC3">
              <w:rPr>
                <w:rFonts w:ascii="Arial" w:hAnsi="Arial" w:cs="Arial"/>
                <w:i/>
                <w:iCs/>
                <w:sz w:val="20"/>
                <w:szCs w:val="20"/>
              </w:rPr>
              <w:t>name</w:t>
            </w:r>
          </w:p>
        </w:tc>
        <w:tc>
          <w:tcPr>
            <w:tcW w:w="2286" w:type="dxa"/>
          </w:tcPr>
          <w:p w:rsidR="00F9304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Namn på den enhet/process inom vars uppdrag som framställan mottages </w:t>
            </w:r>
          </w:p>
          <w:p w:rsidR="00D06D98" w:rsidRDefault="00D06D98" w:rsidP="00F9304A">
            <w:pPr>
              <w:pStyle w:val="Default"/>
              <w:rPr>
                <w:rFonts w:ascii="Arial" w:hAnsi="Arial" w:cs="Arial"/>
                <w:sz w:val="20"/>
                <w:szCs w:val="20"/>
                <w:lang w:val="sv-SE"/>
              </w:rPr>
            </w:pPr>
          </w:p>
          <w:p w:rsidR="00D06D98" w:rsidRDefault="00D06D98" w:rsidP="00D06D98">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F9304A" w:rsidRPr="0057096A" w:rsidRDefault="00D06D98" w:rsidP="00D06D98">
            <w:pPr>
              <w:pStyle w:val="Default"/>
              <w:rPr>
                <w:rFonts w:ascii="Arial" w:hAnsi="Arial" w:cs="Arial"/>
                <w:sz w:val="20"/>
                <w:szCs w:val="20"/>
                <w:lang w:val="sv-SE"/>
              </w:rPr>
            </w:pPr>
            <w:r w:rsidRPr="00D06D98">
              <w:rPr>
                <w:rFonts w:ascii="Arial" w:hAnsi="Arial" w:cs="Arial"/>
                <w:i/>
                <w:iCs/>
                <w:sz w:val="20"/>
                <w:szCs w:val="20"/>
                <w:lang w:val="sv-SE"/>
              </w:rPr>
              <w:t>mottagande enhet/process /namn</w:t>
            </w:r>
          </w:p>
        </w:tc>
        <w:tc>
          <w:tcPr>
            <w:tcW w:w="851" w:type="dxa"/>
          </w:tcPr>
          <w:p w:rsidR="00F9304A" w:rsidRPr="0057096A" w:rsidRDefault="00F9304A">
            <w:pPr>
              <w:jc w:val="center"/>
              <w:rPr>
                <w:rFonts w:ascii="Arial" w:hAnsi="Arial" w:cs="Arial"/>
                <w:color w:val="000000"/>
                <w:sz w:val="20"/>
              </w:rPr>
            </w:pPr>
            <w:r w:rsidRPr="0057096A">
              <w:rPr>
                <w:rFonts w:ascii="Arial" w:hAnsi="Arial" w:cs="Arial"/>
                <w:color w:val="000000"/>
                <w:sz w:val="20"/>
              </w:rPr>
              <w:lastRenderedPageBreak/>
              <w:t>TXT</w:t>
            </w:r>
          </w:p>
        </w:tc>
        <w:tc>
          <w:tcPr>
            <w:tcW w:w="591" w:type="dxa"/>
          </w:tcPr>
          <w:p w:rsidR="00F9304A" w:rsidRPr="0057096A" w:rsidRDefault="00F9304A"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F9304A" w:rsidRPr="0057096A" w:rsidRDefault="00F9304A">
            <w:pPr>
              <w:widowControl w:val="0"/>
              <w:autoSpaceDE w:val="0"/>
              <w:autoSpaceDN w:val="0"/>
              <w:adjustRightInd w:val="0"/>
              <w:jc w:val="both"/>
              <w:rPr>
                <w:rFonts w:ascii="Arial" w:hAnsi="Arial" w:cs="Arial"/>
                <w:color w:val="000000"/>
                <w:sz w:val="20"/>
              </w:rPr>
            </w:pPr>
          </w:p>
        </w:tc>
        <w:tc>
          <w:tcPr>
            <w:tcW w:w="2835" w:type="dxa"/>
            <w:gridSpan w:val="2"/>
          </w:tcPr>
          <w:p w:rsidR="00F9304A" w:rsidRPr="0057096A" w:rsidRDefault="00F9304A" w:rsidP="00F9304A">
            <w:pPr>
              <w:pStyle w:val="Default"/>
              <w:rPr>
                <w:rFonts w:ascii="Arial" w:hAnsi="Arial" w:cs="Arial"/>
                <w:sz w:val="20"/>
                <w:szCs w:val="20"/>
                <w:lang w:val="sv-SE"/>
              </w:rPr>
            </w:pPr>
            <w:r w:rsidRPr="0057096A">
              <w:rPr>
                <w:rFonts w:ascii="Arial" w:hAnsi="Arial" w:cs="Arial"/>
                <w:sz w:val="20"/>
                <w:szCs w:val="20"/>
                <w:lang w:val="sv-SE"/>
              </w:rPr>
              <w:t xml:space="preserve">Hämtas från/ motsvarar HSA ”organizationalUnitName” i HSA </w:t>
            </w:r>
          </w:p>
          <w:p w:rsidR="00F9304A" w:rsidRPr="0057096A" w:rsidRDefault="00F9304A" w:rsidP="000C42CE">
            <w:pPr>
              <w:pStyle w:val="Default"/>
              <w:rPr>
                <w:rFonts w:ascii="Arial" w:hAnsi="Arial" w:cs="Arial"/>
                <w:sz w:val="20"/>
                <w:szCs w:val="20"/>
                <w:lang w:val="sv-SE"/>
              </w:rPr>
            </w:pPr>
          </w:p>
        </w:tc>
        <w:tc>
          <w:tcPr>
            <w:tcW w:w="2268" w:type="dxa"/>
          </w:tcPr>
          <w:p w:rsidR="00F9304A" w:rsidRPr="0057096A" w:rsidRDefault="00F9304A">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sz w:val="20"/>
                <w:szCs w:val="20"/>
              </w:rPr>
            </w:pPr>
            <w:r w:rsidRPr="00267EC3">
              <w:rPr>
                <w:rFonts w:ascii="Arial" w:hAnsi="Arial" w:cs="Arial"/>
                <w:i/>
                <w:iCs/>
                <w:sz w:val="20"/>
                <w:szCs w:val="20"/>
              </w:rPr>
              <w:lastRenderedPageBreak/>
              <w:t>r</w:t>
            </w:r>
            <w:r w:rsidR="00F90A80" w:rsidRPr="00267EC3">
              <w:rPr>
                <w:rFonts w:ascii="Arial" w:hAnsi="Arial" w:cs="Arial"/>
                <w:i/>
                <w:iCs/>
                <w:sz w:val="20"/>
                <w:szCs w:val="20"/>
              </w:rPr>
              <w:t>eceiving</w:t>
            </w:r>
            <w:r w:rsidRPr="00267EC3">
              <w:rPr>
                <w:rFonts w:ascii="Arial" w:hAnsi="Arial" w:cs="Arial"/>
                <w:i/>
                <w:iCs/>
                <w:sz w:val="20"/>
                <w:szCs w:val="20"/>
              </w:rPr>
              <w:t>-</w:t>
            </w:r>
            <w:r w:rsidR="00F90A80" w:rsidRPr="00267EC3">
              <w:rPr>
                <w:rFonts w:ascii="Arial" w:hAnsi="Arial" w:cs="Arial"/>
                <w:i/>
                <w:iCs/>
                <w:sz w:val="20"/>
                <w:szCs w:val="20"/>
              </w:rPr>
              <w:t>care</w:t>
            </w:r>
            <w:r w:rsidRPr="00267EC3">
              <w:rPr>
                <w:rFonts w:ascii="Arial" w:hAnsi="Arial" w:cs="Arial"/>
                <w:i/>
                <w:iCs/>
                <w:sz w:val="20"/>
                <w:szCs w:val="20"/>
              </w:rPr>
              <w:t>-</w:t>
            </w:r>
            <w:r w:rsidR="00F90A80" w:rsidRPr="00267EC3">
              <w:rPr>
                <w:rFonts w:ascii="Arial" w:hAnsi="Arial" w:cs="Arial"/>
                <w:i/>
                <w:iCs/>
                <w:sz w:val="20"/>
                <w:szCs w:val="20"/>
              </w:rPr>
              <w:t>unit</w:t>
            </w:r>
            <w:r w:rsidRPr="00267EC3">
              <w:rPr>
                <w:rFonts w:ascii="Arial" w:hAnsi="Arial" w:cs="Arial"/>
                <w:i/>
                <w:iCs/>
                <w:sz w:val="20"/>
                <w:szCs w:val="20"/>
              </w:rPr>
              <w:t>-</w:t>
            </w:r>
            <w:r w:rsidR="00F90A80" w:rsidRPr="00267EC3">
              <w:rPr>
                <w:rFonts w:ascii="Arial" w:hAnsi="Arial" w:cs="Arial"/>
                <w:i/>
                <w:iCs/>
                <w:sz w:val="20"/>
                <w:szCs w:val="20"/>
              </w:rPr>
              <w:t>phone</w:t>
            </w:r>
            <w:r w:rsidRPr="00267EC3">
              <w:rPr>
                <w:rFonts w:ascii="Arial" w:hAnsi="Arial" w:cs="Arial"/>
                <w:i/>
                <w:iCs/>
                <w:sz w:val="20"/>
                <w:szCs w:val="20"/>
              </w:rPr>
              <w:t>-</w:t>
            </w:r>
            <w:r w:rsidR="00F90A80" w:rsidRPr="00267EC3">
              <w:rPr>
                <w:rFonts w:ascii="Arial" w:hAnsi="Arial" w:cs="Arial"/>
                <w:i/>
                <w:iCs/>
                <w:sz w:val="20"/>
                <w:szCs w:val="20"/>
              </w:rPr>
              <w:t>number</w:t>
            </w:r>
          </w:p>
        </w:tc>
        <w:tc>
          <w:tcPr>
            <w:tcW w:w="2286" w:type="dxa"/>
          </w:tcPr>
          <w:p w:rsidR="001D2C56" w:rsidRDefault="001D2C56" w:rsidP="001D2C56">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1D2C56" w:rsidRDefault="001D2C56"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BB47D3">
            <w:pPr>
              <w:jc w:val="center"/>
              <w:rPr>
                <w:rFonts w:ascii="Arial" w:hAnsi="Arial" w:cs="Arial"/>
                <w:color w:val="000000"/>
                <w:sz w:val="20"/>
              </w:rPr>
            </w:pPr>
            <w:r>
              <w:rPr>
                <w:rFonts w:ascii="Arial" w:hAnsi="Arial" w:cs="Arial"/>
                <w:color w:val="000000"/>
                <w:sz w:val="20"/>
              </w:rPr>
              <w:t>TXT</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002EC5" w:rsidRPr="0057096A" w:rsidTr="00E44511">
        <w:trPr>
          <w:trHeight w:val="883"/>
        </w:trPr>
        <w:tc>
          <w:tcPr>
            <w:tcW w:w="2835" w:type="dxa"/>
          </w:tcPr>
          <w:p w:rsidR="00002EC5" w:rsidRPr="00267EC3" w:rsidRDefault="00501B78" w:rsidP="00501B78">
            <w:pPr>
              <w:pStyle w:val="Default"/>
              <w:rPr>
                <w:rFonts w:ascii="Arial" w:hAnsi="Arial" w:cs="Arial"/>
                <w:i/>
                <w:iCs/>
                <w:sz w:val="20"/>
                <w:szCs w:val="20"/>
                <w:highlight w:val="yellow"/>
              </w:rPr>
            </w:pPr>
            <w:r w:rsidRPr="00267EC3">
              <w:rPr>
                <w:rFonts w:ascii="Arial" w:hAnsi="Arial" w:cs="Arial"/>
                <w:i/>
                <w:iCs/>
                <w:sz w:val="20"/>
                <w:szCs w:val="20"/>
              </w:rPr>
              <w:t>r</w:t>
            </w:r>
            <w:r w:rsidR="001B3579" w:rsidRPr="00267EC3">
              <w:rPr>
                <w:rFonts w:ascii="Arial" w:hAnsi="Arial" w:cs="Arial"/>
                <w:i/>
                <w:iCs/>
                <w:sz w:val="20"/>
                <w:szCs w:val="20"/>
              </w:rPr>
              <w:t>eceiving</w:t>
            </w:r>
            <w:r w:rsidRPr="00267EC3">
              <w:rPr>
                <w:rFonts w:ascii="Arial" w:hAnsi="Arial" w:cs="Arial"/>
                <w:i/>
                <w:iCs/>
                <w:sz w:val="20"/>
                <w:szCs w:val="20"/>
              </w:rPr>
              <w:t>-</w:t>
            </w:r>
            <w:r w:rsidR="001B3579" w:rsidRPr="00267EC3">
              <w:rPr>
                <w:rFonts w:ascii="Arial" w:hAnsi="Arial" w:cs="Arial"/>
                <w:i/>
                <w:iCs/>
                <w:sz w:val="20"/>
                <w:szCs w:val="20"/>
              </w:rPr>
              <w:t>care</w:t>
            </w:r>
            <w:r w:rsidRPr="00267EC3">
              <w:rPr>
                <w:rFonts w:ascii="Arial" w:hAnsi="Arial" w:cs="Arial"/>
                <w:i/>
                <w:iCs/>
                <w:sz w:val="20"/>
                <w:szCs w:val="20"/>
              </w:rPr>
              <w:t>-</w:t>
            </w:r>
            <w:r w:rsidR="001B3579" w:rsidRPr="00267EC3">
              <w:rPr>
                <w:rFonts w:ascii="Arial" w:hAnsi="Arial" w:cs="Arial"/>
                <w:i/>
                <w:iCs/>
                <w:sz w:val="20"/>
                <w:szCs w:val="20"/>
              </w:rPr>
              <w:t>unit</w:t>
            </w:r>
            <w:r w:rsidRPr="00267EC3">
              <w:rPr>
                <w:rFonts w:ascii="Arial" w:hAnsi="Arial" w:cs="Arial"/>
                <w:i/>
                <w:iCs/>
                <w:sz w:val="20"/>
                <w:szCs w:val="20"/>
              </w:rPr>
              <w:t>-</w:t>
            </w:r>
            <w:r w:rsidR="001B3579" w:rsidRPr="00267EC3">
              <w:rPr>
                <w:rFonts w:ascii="Arial" w:hAnsi="Arial" w:cs="Arial"/>
                <w:i/>
                <w:iCs/>
                <w:sz w:val="20"/>
                <w:szCs w:val="20"/>
              </w:rPr>
              <w:t>address</w:t>
            </w:r>
          </w:p>
        </w:tc>
        <w:tc>
          <w:tcPr>
            <w:tcW w:w="2286" w:type="dxa"/>
          </w:tcPr>
          <w:p w:rsidR="004F52AA" w:rsidRDefault="004F52AA" w:rsidP="004F52AA">
            <w:pPr>
              <w:pStyle w:val="Default"/>
              <w:rPr>
                <w:rFonts w:ascii="Arial" w:eastAsia="Arial Unicode MS" w:hAnsi="Arial" w:cs="Arial"/>
                <w:sz w:val="20"/>
                <w:lang w:val="sv-SE"/>
              </w:rPr>
            </w:pPr>
            <w:r w:rsidRPr="001866F5">
              <w:rPr>
                <w:rFonts w:ascii="Arial" w:eastAsia="Arial Unicode MS" w:hAnsi="Arial" w:cs="Arial"/>
                <w:sz w:val="20"/>
                <w:lang w:val="sv-SE"/>
              </w:rPr>
              <w:t>Motsvarighet i V-TIM:</w:t>
            </w:r>
            <w:r>
              <w:rPr>
                <w:rFonts w:ascii="Arial" w:eastAsia="Arial Unicode MS" w:hAnsi="Arial" w:cs="Arial"/>
                <w:sz w:val="20"/>
                <w:lang w:val="sv-SE"/>
              </w:rPr>
              <w:t xml:space="preserve"> </w:t>
            </w:r>
          </w:p>
          <w:p w:rsidR="00002EC5" w:rsidRPr="0057096A" w:rsidRDefault="004F52AA" w:rsidP="00F9304A">
            <w:pPr>
              <w:pStyle w:val="Default"/>
              <w:rPr>
                <w:rFonts w:ascii="Arial" w:hAnsi="Arial" w:cs="Arial"/>
                <w:sz w:val="20"/>
                <w:szCs w:val="20"/>
                <w:lang w:val="sv-SE"/>
              </w:rPr>
            </w:pPr>
            <w:r>
              <w:rPr>
                <w:rFonts w:ascii="Arial" w:hAnsi="Arial" w:cs="Arial"/>
                <w:sz w:val="20"/>
                <w:szCs w:val="20"/>
                <w:lang w:val="sv-SE"/>
              </w:rPr>
              <w:t>Saknas</w:t>
            </w:r>
          </w:p>
        </w:tc>
        <w:tc>
          <w:tcPr>
            <w:tcW w:w="851" w:type="dxa"/>
          </w:tcPr>
          <w:p w:rsidR="00002EC5" w:rsidRPr="0057096A" w:rsidRDefault="000844B2">
            <w:pPr>
              <w:jc w:val="center"/>
              <w:rPr>
                <w:rFonts w:ascii="Arial" w:hAnsi="Arial" w:cs="Arial"/>
                <w:color w:val="000000"/>
                <w:sz w:val="20"/>
              </w:rPr>
            </w:pPr>
            <w:r>
              <w:rPr>
                <w:rFonts w:ascii="Arial" w:hAnsi="Arial" w:cs="Arial"/>
                <w:color w:val="000000"/>
                <w:sz w:val="20"/>
              </w:rPr>
              <w:t>ADR</w:t>
            </w:r>
          </w:p>
        </w:tc>
        <w:tc>
          <w:tcPr>
            <w:tcW w:w="591" w:type="dxa"/>
          </w:tcPr>
          <w:p w:rsidR="00002EC5" w:rsidRPr="0057096A" w:rsidRDefault="003D31F5" w:rsidP="00B31B60">
            <w:pPr>
              <w:jc w:val="center"/>
              <w:rPr>
                <w:rFonts w:ascii="Arial" w:hAnsi="Arial" w:cs="Arial"/>
                <w:color w:val="000000"/>
                <w:sz w:val="20"/>
              </w:rPr>
            </w:pPr>
            <w:r w:rsidRPr="0057096A">
              <w:rPr>
                <w:rFonts w:ascii="Arial" w:hAnsi="Arial" w:cs="Arial"/>
                <w:color w:val="000000"/>
                <w:sz w:val="20"/>
              </w:rPr>
              <w:t>0..1</w:t>
            </w:r>
          </w:p>
        </w:tc>
        <w:tc>
          <w:tcPr>
            <w:tcW w:w="2651" w:type="dxa"/>
          </w:tcPr>
          <w:p w:rsidR="00002EC5" w:rsidRPr="0057096A" w:rsidRDefault="00002EC5">
            <w:pPr>
              <w:widowControl w:val="0"/>
              <w:autoSpaceDE w:val="0"/>
              <w:autoSpaceDN w:val="0"/>
              <w:adjustRightInd w:val="0"/>
              <w:jc w:val="both"/>
              <w:rPr>
                <w:rFonts w:ascii="Arial" w:hAnsi="Arial" w:cs="Arial"/>
                <w:color w:val="000000"/>
                <w:sz w:val="20"/>
              </w:rPr>
            </w:pPr>
          </w:p>
        </w:tc>
        <w:tc>
          <w:tcPr>
            <w:tcW w:w="2835" w:type="dxa"/>
            <w:gridSpan w:val="2"/>
          </w:tcPr>
          <w:p w:rsidR="00002EC5" w:rsidRPr="0057096A" w:rsidRDefault="00002EC5" w:rsidP="00F9304A">
            <w:pPr>
              <w:pStyle w:val="Default"/>
              <w:rPr>
                <w:rFonts w:ascii="Arial" w:hAnsi="Arial" w:cs="Arial"/>
                <w:sz w:val="20"/>
                <w:szCs w:val="20"/>
                <w:lang w:val="sv-SE"/>
              </w:rPr>
            </w:pPr>
          </w:p>
        </w:tc>
        <w:tc>
          <w:tcPr>
            <w:tcW w:w="2268" w:type="dxa"/>
          </w:tcPr>
          <w:p w:rsidR="00002EC5" w:rsidRPr="0057096A" w:rsidRDefault="00002EC5">
            <w:pPr>
              <w:rPr>
                <w:rFonts w:ascii="Arial" w:eastAsia="Arial Unicode MS" w:hAnsi="Arial" w:cs="Arial"/>
                <w:sz w:val="20"/>
              </w:rPr>
            </w:pPr>
          </w:p>
        </w:tc>
      </w:tr>
      <w:tr w:rsidR="00D63975" w:rsidRPr="0057096A" w:rsidTr="00E44511">
        <w:trPr>
          <w:trHeight w:val="883"/>
        </w:trPr>
        <w:tc>
          <w:tcPr>
            <w:tcW w:w="2835" w:type="dxa"/>
          </w:tcPr>
          <w:p w:rsidR="00D63975" w:rsidRPr="00267EC3" w:rsidRDefault="00B206C9" w:rsidP="00E24F72">
            <w:pPr>
              <w:pStyle w:val="Default"/>
              <w:rPr>
                <w:rFonts w:ascii="Arial" w:hAnsi="Arial" w:cs="Arial"/>
                <w:i/>
                <w:iCs/>
                <w:sz w:val="20"/>
                <w:szCs w:val="20"/>
              </w:rPr>
            </w:pPr>
            <w:r w:rsidRPr="00267EC3">
              <w:rPr>
                <w:rFonts w:ascii="Arial" w:hAnsi="Arial" w:cs="Arial"/>
                <w:i/>
                <w:iCs/>
                <w:sz w:val="20"/>
                <w:szCs w:val="20"/>
              </w:rPr>
              <w:t>c</w:t>
            </w:r>
            <w:r w:rsidR="00471BDA" w:rsidRPr="00267EC3">
              <w:rPr>
                <w:rFonts w:ascii="Arial" w:hAnsi="Arial" w:cs="Arial"/>
                <w:i/>
                <w:iCs/>
                <w:sz w:val="20"/>
                <w:szCs w:val="20"/>
              </w:rPr>
              <w:t>ontract</w:t>
            </w:r>
            <w:r w:rsidRPr="00267EC3">
              <w:rPr>
                <w:rFonts w:ascii="Arial" w:hAnsi="Arial" w:cs="Arial"/>
                <w:i/>
                <w:iCs/>
                <w:sz w:val="20"/>
                <w:szCs w:val="20"/>
              </w:rPr>
              <w:t>-</w:t>
            </w:r>
            <w:r w:rsidR="00E24F72" w:rsidRPr="00267EC3">
              <w:rPr>
                <w:rFonts w:ascii="Arial" w:hAnsi="Arial" w:cs="Arial"/>
                <w:i/>
                <w:iCs/>
                <w:sz w:val="20"/>
                <w:szCs w:val="20"/>
              </w:rPr>
              <w:t>i</w:t>
            </w:r>
            <w:r w:rsidR="00471BDA" w:rsidRPr="00267EC3">
              <w:rPr>
                <w:rFonts w:ascii="Arial" w:hAnsi="Arial" w:cs="Arial"/>
                <w:i/>
                <w:iCs/>
                <w:sz w:val="20"/>
                <w:szCs w:val="20"/>
              </w:rPr>
              <w:t>d</w:t>
            </w:r>
          </w:p>
        </w:tc>
        <w:tc>
          <w:tcPr>
            <w:tcW w:w="2286" w:type="dxa"/>
          </w:tcPr>
          <w:p w:rsidR="0077686D" w:rsidRPr="0077686D" w:rsidRDefault="0077686D" w:rsidP="0077686D">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D63975" w:rsidRPr="0077686D" w:rsidRDefault="0077686D" w:rsidP="00F9304A">
            <w:pPr>
              <w:pStyle w:val="Default"/>
              <w:rPr>
                <w:rFonts w:ascii="Arial" w:hAnsi="Arial" w:cs="Arial"/>
                <w:sz w:val="20"/>
                <w:szCs w:val="20"/>
                <w:lang w:val="sv-SE"/>
              </w:rPr>
            </w:pPr>
            <w:r w:rsidRPr="0077686D">
              <w:rPr>
                <w:rFonts w:ascii="Arial" w:hAnsi="Arial" w:cs="Arial"/>
                <w:sz w:val="20"/>
                <w:szCs w:val="20"/>
                <w:lang w:val="sv-SE"/>
              </w:rPr>
              <w:t>Saknas</w:t>
            </w:r>
          </w:p>
        </w:tc>
        <w:tc>
          <w:tcPr>
            <w:tcW w:w="851" w:type="dxa"/>
          </w:tcPr>
          <w:p w:rsidR="00D63975" w:rsidRPr="0057096A" w:rsidRDefault="00BB47D3">
            <w:pPr>
              <w:jc w:val="center"/>
              <w:rPr>
                <w:rFonts w:ascii="Arial" w:hAnsi="Arial" w:cs="Arial"/>
                <w:color w:val="000000"/>
                <w:sz w:val="20"/>
              </w:rPr>
            </w:pPr>
            <w:r>
              <w:rPr>
                <w:rFonts w:ascii="Arial" w:hAnsi="Arial" w:cs="Arial"/>
                <w:color w:val="000000"/>
                <w:sz w:val="20"/>
              </w:rPr>
              <w:t>II</w:t>
            </w:r>
          </w:p>
        </w:tc>
        <w:tc>
          <w:tcPr>
            <w:tcW w:w="591" w:type="dxa"/>
          </w:tcPr>
          <w:p w:rsidR="00D63975" w:rsidRPr="0057096A" w:rsidRDefault="00D63975">
            <w:pPr>
              <w:jc w:val="center"/>
              <w:rPr>
                <w:rFonts w:ascii="Arial" w:hAnsi="Arial" w:cs="Arial"/>
                <w:color w:val="000000"/>
                <w:sz w:val="20"/>
              </w:rPr>
            </w:pPr>
            <w:r>
              <w:rPr>
                <w:rFonts w:ascii="Arial" w:hAnsi="Arial" w:cs="Arial"/>
                <w:color w:val="000000"/>
                <w:sz w:val="20"/>
              </w:rPr>
              <w:t>1</w:t>
            </w:r>
          </w:p>
        </w:tc>
        <w:tc>
          <w:tcPr>
            <w:tcW w:w="2651" w:type="dxa"/>
          </w:tcPr>
          <w:p w:rsidR="00D63975" w:rsidRPr="0057096A" w:rsidRDefault="00471BDA" w:rsidP="006502DC">
            <w:pPr>
              <w:widowControl w:val="0"/>
              <w:autoSpaceDE w:val="0"/>
              <w:autoSpaceDN w:val="0"/>
              <w:adjustRightInd w:val="0"/>
              <w:jc w:val="both"/>
              <w:rPr>
                <w:rFonts w:ascii="Arial" w:hAnsi="Arial" w:cs="Arial"/>
                <w:color w:val="000000"/>
                <w:sz w:val="20"/>
              </w:rPr>
            </w:pPr>
            <w:r>
              <w:rPr>
                <w:rFonts w:ascii="Arial" w:hAnsi="Arial" w:cs="Arial"/>
                <w:color w:val="000000"/>
                <w:sz w:val="20"/>
              </w:rPr>
              <w:t>Anger kontrakt id som regler använder vi</w:t>
            </w:r>
            <w:r w:rsidR="00925F71">
              <w:rPr>
                <w:rFonts w:ascii="Arial" w:hAnsi="Arial" w:cs="Arial"/>
                <w:color w:val="000000"/>
                <w:sz w:val="20"/>
              </w:rPr>
              <w:t>d</w:t>
            </w:r>
            <w:r>
              <w:rPr>
                <w:rFonts w:ascii="Arial" w:hAnsi="Arial" w:cs="Arial"/>
                <w:color w:val="000000"/>
                <w:sz w:val="20"/>
              </w:rPr>
              <w:t xml:space="preserve"> evaulering</w:t>
            </w:r>
            <w:r w:rsidR="006502DC">
              <w:rPr>
                <w:rFonts w:ascii="Arial" w:hAnsi="Arial" w:cs="Arial"/>
                <w:color w:val="000000"/>
                <w:sz w:val="20"/>
              </w:rPr>
              <w:t>. Detta gör det möjligt att skapa regler som är specifika för olika län/regioner.</w:t>
            </w:r>
          </w:p>
        </w:tc>
        <w:tc>
          <w:tcPr>
            <w:tcW w:w="2835" w:type="dxa"/>
            <w:gridSpan w:val="2"/>
          </w:tcPr>
          <w:p w:rsidR="00D63975" w:rsidRPr="0057096A" w:rsidRDefault="00D63975" w:rsidP="00F9304A">
            <w:pPr>
              <w:pStyle w:val="Default"/>
              <w:rPr>
                <w:rFonts w:ascii="Arial" w:hAnsi="Arial" w:cs="Arial"/>
                <w:sz w:val="20"/>
                <w:szCs w:val="20"/>
                <w:lang w:val="sv-SE"/>
              </w:rPr>
            </w:pPr>
          </w:p>
        </w:tc>
        <w:tc>
          <w:tcPr>
            <w:tcW w:w="2268" w:type="dxa"/>
          </w:tcPr>
          <w:p w:rsidR="00D63975" w:rsidRPr="0057096A" w:rsidRDefault="00D63975">
            <w:pPr>
              <w:rPr>
                <w:rFonts w:ascii="Arial" w:eastAsia="Arial Unicode MS" w:hAnsi="Arial" w:cs="Arial"/>
                <w:sz w:val="20"/>
              </w:rPr>
            </w:pPr>
          </w:p>
        </w:tc>
      </w:tr>
      <w:tr w:rsidR="00CF6640" w:rsidRPr="0057096A" w:rsidTr="00CF6640">
        <w:trPr>
          <w:trHeight w:val="305"/>
        </w:trPr>
        <w:tc>
          <w:tcPr>
            <w:tcW w:w="14317" w:type="dxa"/>
            <w:gridSpan w:val="8"/>
          </w:tcPr>
          <w:p w:rsidR="00CF6640" w:rsidRPr="0057096A" w:rsidRDefault="00CF6640">
            <w:pPr>
              <w:rPr>
                <w:rFonts w:ascii="Arial" w:hAnsi="Arial" w:cs="Arial"/>
                <w:b/>
                <w:color w:val="000000"/>
                <w:sz w:val="20"/>
              </w:rPr>
            </w:pPr>
            <w:r w:rsidRPr="0057096A">
              <w:rPr>
                <w:rFonts w:ascii="Arial" w:hAnsi="Arial" w:cs="Arial"/>
                <w:b/>
                <w:color w:val="000000"/>
                <w:sz w:val="20"/>
              </w:rPr>
              <w:t>Associationer</w:t>
            </w:r>
          </w:p>
        </w:tc>
      </w:tr>
      <w:tr w:rsidR="004078DF" w:rsidRPr="0057096A" w:rsidTr="004078DF">
        <w:trPr>
          <w:trHeight w:val="305"/>
        </w:trPr>
        <w:tc>
          <w:tcPr>
            <w:tcW w:w="11199" w:type="dxa"/>
            <w:gridSpan w:val="6"/>
          </w:tcPr>
          <w:p w:rsidR="004078DF" w:rsidRPr="0057096A" w:rsidRDefault="004078DF" w:rsidP="00243CFD">
            <w:pPr>
              <w:rPr>
                <w:rFonts w:ascii="Arial" w:hAnsi="Arial" w:cs="Arial"/>
                <w:color w:val="000000"/>
                <w:sz w:val="20"/>
              </w:rPr>
            </w:pPr>
            <w:r w:rsidRPr="0057096A">
              <w:rPr>
                <w:rFonts w:ascii="Arial" w:hAnsi="Arial" w:cs="Arial"/>
                <w:color w:val="000000"/>
                <w:sz w:val="20"/>
              </w:rPr>
              <w:t xml:space="preserve">En </w:t>
            </w:r>
            <w:r w:rsidR="00025861" w:rsidRPr="0057096A">
              <w:rPr>
                <w:rFonts w:ascii="Arial" w:hAnsi="Arial" w:cs="Arial"/>
                <w:color w:val="000000"/>
                <w:sz w:val="20"/>
              </w:rPr>
              <w:t xml:space="preserve">Remiss </w:t>
            </w:r>
            <w:r w:rsidR="00243CFD">
              <w:rPr>
                <w:rFonts w:ascii="Arial" w:hAnsi="Arial" w:cs="Arial"/>
                <w:color w:val="000000"/>
                <w:sz w:val="20"/>
              </w:rPr>
              <w:t>förhåller sig till en patient.</w:t>
            </w:r>
          </w:p>
        </w:tc>
        <w:tc>
          <w:tcPr>
            <w:tcW w:w="3118" w:type="dxa"/>
            <w:gridSpan w:val="2"/>
          </w:tcPr>
          <w:p w:rsidR="004078DF" w:rsidRPr="0057096A" w:rsidRDefault="004078DF" w:rsidP="000662E7">
            <w:pPr>
              <w:rPr>
                <w:rFonts w:ascii="Arial" w:hAnsi="Arial" w:cs="Arial"/>
                <w:color w:val="000000"/>
                <w:sz w:val="20"/>
              </w:rPr>
            </w:pPr>
          </w:p>
        </w:tc>
      </w:tr>
      <w:tr w:rsidR="00243CFD" w:rsidRPr="0057096A" w:rsidTr="004078DF">
        <w:trPr>
          <w:trHeight w:val="305"/>
        </w:trPr>
        <w:tc>
          <w:tcPr>
            <w:tcW w:w="11199" w:type="dxa"/>
            <w:gridSpan w:val="6"/>
          </w:tcPr>
          <w:p w:rsidR="00243CFD" w:rsidRPr="0057096A" w:rsidRDefault="00243CFD" w:rsidP="00243CFD">
            <w:pPr>
              <w:rPr>
                <w:rFonts w:ascii="Arial" w:hAnsi="Arial" w:cs="Arial"/>
                <w:color w:val="000000"/>
                <w:sz w:val="20"/>
              </w:rPr>
            </w:pPr>
            <w:r>
              <w:rPr>
                <w:rFonts w:ascii="Arial" w:hAnsi="Arial" w:cs="Arial"/>
                <w:color w:val="000000"/>
                <w:sz w:val="20"/>
              </w:rPr>
              <w:t>En Remiss förhåller sig till en eller flera statushändelser.</w:t>
            </w:r>
          </w:p>
        </w:tc>
        <w:tc>
          <w:tcPr>
            <w:tcW w:w="3118" w:type="dxa"/>
            <w:gridSpan w:val="2"/>
          </w:tcPr>
          <w:p w:rsidR="00243CFD" w:rsidRPr="0057096A" w:rsidRDefault="00243CFD" w:rsidP="000662E7">
            <w:pPr>
              <w:rPr>
                <w:rFonts w:ascii="Arial" w:hAnsi="Arial" w:cs="Arial"/>
                <w:color w:val="000000"/>
                <w:sz w:val="20"/>
              </w:rPr>
            </w:pPr>
          </w:p>
        </w:tc>
      </w:tr>
    </w:tbl>
    <w:p w:rsidR="00F01FA5" w:rsidRDefault="00F01FA5" w:rsidP="00F01FA5">
      <w:pPr>
        <w:pStyle w:val="Heading3"/>
        <w:ind w:left="1304" w:hanging="1304"/>
      </w:pPr>
      <w:bookmarkStart w:id="54" w:name="_Toc309296785"/>
      <w:bookmarkEnd w:id="50"/>
      <w:bookmarkEnd w:id="51"/>
      <w:r>
        <w:t>StatusEvent</w:t>
      </w:r>
      <w:bookmarkEnd w:id="54"/>
    </w:p>
    <w:p w:rsidR="00F01FA5" w:rsidRDefault="00F01FA5" w:rsidP="00F01FA5">
      <w:pPr>
        <w:tabs>
          <w:tab w:val="left" w:pos="9072"/>
        </w:tabs>
      </w:pPr>
      <w:r>
        <w:t>Klassen StatusEvent hanterar information for vilka statusar en remiss varit i.</w:t>
      </w:r>
    </w:p>
    <w:p w:rsidR="00F01FA5" w:rsidRDefault="00F01FA5" w:rsidP="00F01FA5">
      <w:pPr>
        <w:tabs>
          <w:tab w:val="left" w:pos="9072"/>
        </w:tabs>
      </w:pPr>
      <w:r>
        <w:rPr>
          <w:b/>
        </w:rPr>
        <w:t>Motsvarighet i V-TIM:</w:t>
      </w:r>
      <w:r>
        <w:t xml:space="preserve"> </w:t>
      </w:r>
      <w:r w:rsidRPr="00B460D2">
        <w:t>Saknas motsvarighet i V-TIM men Nationell eRemiss</w:t>
      </w:r>
      <w:r>
        <w:t xml:space="preserve"> Projektet</w:t>
      </w:r>
      <w:r w:rsidRPr="00B460D2">
        <w:t xml:space="preserve"> identifierar något liknande i eRemissmoment klassen.</w:t>
      </w:r>
    </w:p>
    <w:p w:rsidR="00F01FA5" w:rsidRDefault="00F01FA5" w:rsidP="00F01FA5">
      <w:pPr>
        <w:tabs>
          <w:tab w:val="left" w:pos="9072"/>
        </w:tabs>
      </w:pPr>
      <w:r w:rsidRPr="00CF6640">
        <w:rPr>
          <w:b/>
        </w:rPr>
        <w:t xml:space="preserve">Motsvarighet i </w:t>
      </w:r>
      <w:r>
        <w:rPr>
          <w:b/>
        </w:rPr>
        <w:t>domain</w:t>
      </w:r>
      <w:r w:rsidRPr="00CF6640">
        <w:rPr>
          <w:b/>
        </w:rPr>
        <w:t>.xsd</w:t>
      </w:r>
      <w:r>
        <w:t>: StatusEvent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F01FA5" w:rsidTr="00F8421A">
        <w:trPr>
          <w:trHeight w:val="469"/>
          <w:tblHeader/>
        </w:trPr>
        <w:tc>
          <w:tcPr>
            <w:tcW w:w="1830" w:type="dxa"/>
          </w:tcPr>
          <w:p w:rsidR="00F01FA5" w:rsidRDefault="00F01FA5" w:rsidP="00F8421A">
            <w:pPr>
              <w:jc w:val="center"/>
              <w:rPr>
                <w:rFonts w:ascii="Arial" w:eastAsia="Arial Unicode MS" w:hAnsi="Arial"/>
                <w:color w:val="000000"/>
                <w:sz w:val="20"/>
              </w:rPr>
            </w:pPr>
            <w:r>
              <w:rPr>
                <w:rFonts w:ascii="Arial" w:hAnsi="Arial"/>
                <w:color w:val="000000"/>
                <w:sz w:val="20"/>
              </w:rPr>
              <w:t>Attribut</w:t>
            </w:r>
          </w:p>
        </w:tc>
        <w:tc>
          <w:tcPr>
            <w:tcW w:w="3285" w:type="dxa"/>
          </w:tcPr>
          <w:p w:rsidR="00F01FA5" w:rsidRDefault="00F01FA5" w:rsidP="00F8421A">
            <w:pPr>
              <w:jc w:val="center"/>
              <w:rPr>
                <w:rFonts w:ascii="Arial" w:hAnsi="Arial"/>
                <w:color w:val="000000"/>
                <w:sz w:val="20"/>
              </w:rPr>
            </w:pPr>
            <w:r>
              <w:rPr>
                <w:rFonts w:ascii="Arial" w:hAnsi="Arial"/>
                <w:color w:val="000000"/>
                <w:sz w:val="20"/>
              </w:rPr>
              <w:t>Beskrivning</w:t>
            </w:r>
          </w:p>
        </w:tc>
        <w:tc>
          <w:tcPr>
            <w:tcW w:w="854" w:type="dxa"/>
          </w:tcPr>
          <w:p w:rsidR="00F01FA5" w:rsidRDefault="00F01FA5" w:rsidP="00F8421A">
            <w:pPr>
              <w:jc w:val="center"/>
              <w:rPr>
                <w:rFonts w:ascii="Arial" w:eastAsia="Arial Unicode MS" w:hAnsi="Arial"/>
                <w:color w:val="000000"/>
                <w:sz w:val="20"/>
              </w:rPr>
            </w:pPr>
            <w:r>
              <w:rPr>
                <w:rFonts w:ascii="Arial" w:hAnsi="Arial"/>
                <w:color w:val="000000"/>
                <w:sz w:val="20"/>
              </w:rPr>
              <w:t>Format</w:t>
            </w:r>
          </w:p>
        </w:tc>
        <w:tc>
          <w:tcPr>
            <w:tcW w:w="694" w:type="dxa"/>
          </w:tcPr>
          <w:p w:rsidR="00F01FA5" w:rsidRDefault="00F01FA5" w:rsidP="00F8421A">
            <w:pPr>
              <w:jc w:val="center"/>
              <w:rPr>
                <w:rFonts w:ascii="Arial" w:hAnsi="Arial"/>
                <w:color w:val="000000"/>
                <w:sz w:val="20"/>
              </w:rPr>
            </w:pPr>
            <w:r>
              <w:rPr>
                <w:rFonts w:ascii="Arial" w:hAnsi="Arial"/>
                <w:color w:val="000000"/>
                <w:sz w:val="20"/>
              </w:rPr>
              <w:t>Mult</w:t>
            </w:r>
          </w:p>
        </w:tc>
        <w:tc>
          <w:tcPr>
            <w:tcW w:w="2268" w:type="dxa"/>
          </w:tcPr>
          <w:p w:rsidR="00F01FA5" w:rsidRDefault="00F01FA5" w:rsidP="00F8421A">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F01FA5" w:rsidRDefault="00F01FA5" w:rsidP="00F8421A">
            <w:pPr>
              <w:jc w:val="center"/>
              <w:rPr>
                <w:rFonts w:ascii="Arial" w:hAnsi="Arial"/>
                <w:color w:val="000000"/>
                <w:sz w:val="20"/>
              </w:rPr>
            </w:pPr>
            <w:r>
              <w:rPr>
                <w:rFonts w:ascii="Arial" w:hAnsi="Arial"/>
                <w:color w:val="000000"/>
                <w:sz w:val="20"/>
              </w:rPr>
              <w:t>Beslutsregel</w:t>
            </w:r>
          </w:p>
        </w:tc>
        <w:tc>
          <w:tcPr>
            <w:tcW w:w="3118" w:type="dxa"/>
          </w:tcPr>
          <w:p w:rsidR="00F01FA5" w:rsidRPr="004F0C77" w:rsidRDefault="00F01FA5" w:rsidP="00F8421A">
            <w:pPr>
              <w:jc w:val="center"/>
              <w:rPr>
                <w:rFonts w:ascii="Arial" w:hAnsi="Arial"/>
                <w:b/>
                <w:color w:val="000000"/>
                <w:sz w:val="20"/>
              </w:rPr>
            </w:pPr>
            <w:r>
              <w:rPr>
                <w:rFonts w:ascii="Arial" w:hAnsi="Arial"/>
                <w:b/>
                <w:color w:val="000000"/>
                <w:sz w:val="20"/>
              </w:rPr>
              <w:t>Motsvarighet i domain.xsd</w:t>
            </w: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lastRenderedPageBreak/>
              <w:t>s</w:t>
            </w:r>
            <w:r w:rsidR="00F01FA5">
              <w:rPr>
                <w:rFonts w:ascii="Arial" w:eastAsia="Arial Unicode MS" w:hAnsi="Arial"/>
                <w:i/>
                <w:color w:val="000000"/>
                <w:sz w:val="20"/>
              </w:rPr>
              <w:t>tatus</w:t>
            </w:r>
            <w:r>
              <w:rPr>
                <w:rFonts w:ascii="Arial" w:eastAsia="Arial Unicode MS" w:hAnsi="Arial"/>
                <w:i/>
                <w:color w:val="000000"/>
                <w:sz w:val="20"/>
              </w:rPr>
              <w:t>-</w:t>
            </w:r>
            <w:r w:rsidR="00F01FA5">
              <w:rPr>
                <w:rFonts w:ascii="Arial" w:eastAsia="Arial Unicode MS" w:hAnsi="Arial"/>
                <w:i/>
                <w:color w:val="000000"/>
                <w:sz w:val="20"/>
              </w:rPr>
              <w:t>code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i vilken status remissen befinner sig i.</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II</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r w:rsidRPr="000846E1">
              <w:rPr>
                <w:rFonts w:ascii="Arial" w:eastAsia="Arial Unicode MS" w:hAnsi="Arial"/>
                <w:color w:val="000000"/>
                <w:sz w:val="20"/>
              </w:rPr>
              <w:t>KV Status</w:t>
            </w:r>
          </w:p>
          <w:p w:rsidR="00F01FA5" w:rsidRDefault="00F01FA5" w:rsidP="00F8421A">
            <w:pPr>
              <w:rPr>
                <w:rFonts w:ascii="Arial" w:eastAsia="Arial Unicode MS" w:hAnsi="Arial"/>
                <w:color w:val="000000"/>
                <w:sz w:val="20"/>
              </w:rPr>
            </w:pPr>
          </w:p>
          <w:p w:rsidR="00F01FA5" w:rsidRDefault="00F01FA5" w:rsidP="00F8421A">
            <w:pPr>
              <w:pStyle w:val="Default"/>
              <w:jc w:val="both"/>
              <w:rPr>
                <w:rFonts w:ascii="Arial" w:hAnsi="Arial" w:cs="Arial"/>
                <w:sz w:val="20"/>
                <w:szCs w:val="20"/>
                <w:lang w:val="sv-SE"/>
              </w:rPr>
            </w:pPr>
            <w:r w:rsidRPr="002016B0">
              <w:rPr>
                <w:rFonts w:ascii="Arial" w:hAnsi="Arial" w:cs="Arial"/>
                <w:sz w:val="20"/>
                <w:szCs w:val="20"/>
                <w:lang w:val="sv-SE"/>
              </w:rPr>
              <w:t xml:space="preserve">Se avsnitt </w:t>
            </w:r>
            <w:r w:rsidRPr="00D40F0F">
              <w:rPr>
                <w:rFonts w:ascii="Arial" w:hAnsi="Arial" w:cs="Arial"/>
                <w:sz w:val="20"/>
                <w:szCs w:val="20"/>
                <w:lang w:val="sv-SE"/>
              </w:rPr>
              <w:t xml:space="preserve">  </w:t>
            </w:r>
          </w:p>
          <w:p w:rsidR="00F01FA5" w:rsidRDefault="00F01FA5" w:rsidP="00F8421A">
            <w:pPr>
              <w:rPr>
                <w:rFonts w:ascii="Arial" w:eastAsia="Arial Unicode MS" w:hAnsi="Arial"/>
                <w:color w:val="000000"/>
                <w:sz w:val="20"/>
              </w:rPr>
            </w:pPr>
            <w:r w:rsidRPr="001E4AC5">
              <w:rPr>
                <w:rFonts w:ascii="Arial" w:hAnsi="Arial" w:cs="Arial"/>
                <w:i/>
                <w:sz w:val="20"/>
              </w:rPr>
              <w:t>Klassifikationer och kodverk</w:t>
            </w:r>
            <w:r>
              <w:rPr>
                <w:rFonts w:ascii="Arial" w:hAnsi="Arial" w:cs="Arial"/>
                <w:sz w:val="20"/>
              </w:rPr>
              <w:t>.</w:t>
            </w:r>
          </w:p>
        </w:tc>
        <w:tc>
          <w:tcPr>
            <w:tcW w:w="2268" w:type="dxa"/>
          </w:tcPr>
          <w:p w:rsidR="00F01FA5" w:rsidRDefault="00F01FA5" w:rsidP="00F8421A">
            <w:pPr>
              <w:rPr>
                <w:rFonts w:ascii="Arial" w:eastAsia="Arial Unicode MS" w:hAnsi="Arial"/>
                <w:sz w:val="20"/>
              </w:rPr>
            </w:pPr>
            <w:r>
              <w:rPr>
                <w:rFonts w:ascii="Arial" w:eastAsia="Arial Unicode MS" w:hAnsi="Arial"/>
                <w:sz w:val="20"/>
              </w:rPr>
              <w:t>Använd samma statusar som i Nationella eRemiss tjänsten.</w:t>
            </w:r>
          </w:p>
        </w:tc>
        <w:tc>
          <w:tcPr>
            <w:tcW w:w="3118" w:type="dxa"/>
          </w:tcPr>
          <w:p w:rsidR="00F01FA5" w:rsidRDefault="00F01FA5" w:rsidP="00F8421A">
            <w:pPr>
              <w:rPr>
                <w:rFonts w:ascii="Arial" w:eastAsia="Arial Unicode MS" w:hAnsi="Arial"/>
                <w:color w:val="000000"/>
                <w:sz w:val="20"/>
              </w:rPr>
            </w:pPr>
          </w:p>
        </w:tc>
      </w:tr>
      <w:tr w:rsidR="00F01FA5" w:rsidTr="00F8421A">
        <w:trPr>
          <w:trHeight w:val="516"/>
        </w:trPr>
        <w:tc>
          <w:tcPr>
            <w:tcW w:w="1830" w:type="dxa"/>
          </w:tcPr>
          <w:p w:rsidR="00F01FA5" w:rsidRDefault="00FC2095" w:rsidP="00FC2095">
            <w:pPr>
              <w:rPr>
                <w:rFonts w:ascii="Arial" w:eastAsia="Arial Unicode MS" w:hAnsi="Arial"/>
                <w:i/>
                <w:color w:val="000000"/>
                <w:sz w:val="20"/>
              </w:rPr>
            </w:pPr>
            <w:r>
              <w:rPr>
                <w:rFonts w:ascii="Arial" w:eastAsia="Arial Unicode MS" w:hAnsi="Arial"/>
                <w:i/>
                <w:color w:val="000000"/>
                <w:sz w:val="20"/>
              </w:rPr>
              <w:t>e</w:t>
            </w:r>
            <w:r w:rsidR="00F01FA5">
              <w:rPr>
                <w:rFonts w:ascii="Arial" w:eastAsia="Arial Unicode MS" w:hAnsi="Arial"/>
                <w:i/>
                <w:color w:val="000000"/>
                <w:sz w:val="20"/>
              </w:rPr>
              <w:t>ven</w:t>
            </w:r>
            <w:r>
              <w:rPr>
                <w:rFonts w:ascii="Arial" w:eastAsia="Arial Unicode MS" w:hAnsi="Arial"/>
                <w:i/>
                <w:color w:val="000000"/>
                <w:sz w:val="20"/>
              </w:rPr>
              <w:t>t-</w:t>
            </w:r>
            <w:r w:rsidR="00F01FA5">
              <w:rPr>
                <w:rFonts w:ascii="Arial" w:eastAsia="Arial Unicode MS" w:hAnsi="Arial"/>
                <w:i/>
                <w:color w:val="000000"/>
                <w:sz w:val="20"/>
              </w:rPr>
              <w:t>time</w:t>
            </w:r>
          </w:p>
        </w:tc>
        <w:tc>
          <w:tcPr>
            <w:tcW w:w="3285" w:type="dxa"/>
          </w:tcPr>
          <w:p w:rsidR="00F01FA5" w:rsidRPr="00ED64CB" w:rsidRDefault="00F01FA5" w:rsidP="00F8421A">
            <w:pPr>
              <w:rPr>
                <w:rFonts w:ascii="Arial" w:eastAsia="Arial Unicode MS" w:hAnsi="Arial" w:cs="Arial"/>
                <w:color w:val="000000"/>
                <w:sz w:val="20"/>
              </w:rPr>
            </w:pPr>
            <w:r>
              <w:rPr>
                <w:rFonts w:ascii="Arial" w:eastAsia="Arial Unicode MS" w:hAnsi="Arial" w:cs="Arial"/>
                <w:color w:val="000000"/>
                <w:sz w:val="20"/>
              </w:rPr>
              <w:t>Anger tidspunkt när händelsen inträffade.</w:t>
            </w:r>
          </w:p>
        </w:tc>
        <w:tc>
          <w:tcPr>
            <w:tcW w:w="85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TP</w:t>
            </w:r>
          </w:p>
        </w:tc>
        <w:tc>
          <w:tcPr>
            <w:tcW w:w="694" w:type="dxa"/>
          </w:tcPr>
          <w:p w:rsidR="00F01FA5" w:rsidRDefault="00F01FA5" w:rsidP="00F8421A">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F01FA5" w:rsidRDefault="00F01FA5" w:rsidP="00F8421A">
            <w:pPr>
              <w:rPr>
                <w:rFonts w:ascii="Arial" w:eastAsia="Arial Unicode MS" w:hAnsi="Arial"/>
                <w:color w:val="000000"/>
                <w:sz w:val="20"/>
              </w:rPr>
            </w:pPr>
          </w:p>
        </w:tc>
        <w:tc>
          <w:tcPr>
            <w:tcW w:w="2268" w:type="dxa"/>
          </w:tcPr>
          <w:p w:rsidR="00F01FA5" w:rsidRDefault="00F01FA5" w:rsidP="00F8421A">
            <w:pPr>
              <w:rPr>
                <w:rFonts w:ascii="Arial" w:eastAsia="Arial Unicode MS" w:hAnsi="Arial"/>
                <w:sz w:val="20"/>
              </w:rPr>
            </w:pPr>
          </w:p>
        </w:tc>
        <w:tc>
          <w:tcPr>
            <w:tcW w:w="3118" w:type="dxa"/>
          </w:tcPr>
          <w:p w:rsidR="00F01FA5" w:rsidRDefault="00F01FA5" w:rsidP="00F8421A">
            <w:pPr>
              <w:rPr>
                <w:rFonts w:ascii="Arial" w:eastAsia="Arial Unicode MS" w:hAnsi="Arial"/>
                <w:color w:val="000000"/>
                <w:sz w:val="20"/>
              </w:rPr>
            </w:pPr>
          </w:p>
        </w:tc>
      </w:tr>
      <w:tr w:rsidR="00F01FA5" w:rsidRPr="00685D34" w:rsidTr="00F8421A">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F01FA5" w:rsidRPr="00685D34" w:rsidRDefault="00F01FA5" w:rsidP="00F8421A">
            <w:pPr>
              <w:rPr>
                <w:rFonts w:ascii="Arial" w:hAnsi="Arial"/>
                <w:b/>
                <w:color w:val="000000"/>
                <w:sz w:val="20"/>
              </w:rPr>
            </w:pPr>
            <w:r w:rsidRPr="00685D34">
              <w:rPr>
                <w:rFonts w:ascii="Arial" w:hAnsi="Arial"/>
                <w:b/>
                <w:color w:val="000000"/>
                <w:sz w:val="20"/>
              </w:rPr>
              <w:t>Associationer</w:t>
            </w:r>
          </w:p>
        </w:tc>
      </w:tr>
      <w:tr w:rsidR="00F01FA5" w:rsidTr="00F8421A">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F01FA5" w:rsidRDefault="00F01FA5" w:rsidP="00240B5E">
            <w:pPr>
              <w:rPr>
                <w:rFonts w:ascii="Arial" w:eastAsia="Arial Unicode MS" w:hAnsi="Arial"/>
                <w:sz w:val="20"/>
              </w:rPr>
            </w:pPr>
            <w:r>
              <w:rPr>
                <w:rFonts w:ascii="Arial" w:hAnsi="Arial"/>
                <w:color w:val="000000"/>
                <w:sz w:val="20"/>
              </w:rPr>
              <w:t xml:space="preserve">En Statushändelse </w:t>
            </w:r>
            <w:r w:rsidR="00240B5E">
              <w:rPr>
                <w:rFonts w:ascii="Arial" w:hAnsi="Arial"/>
                <w:color w:val="000000"/>
                <w:sz w:val="20"/>
              </w:rPr>
              <w:t>ingår i</w:t>
            </w:r>
            <w:r>
              <w:rPr>
                <w:rFonts w:ascii="Arial" w:hAnsi="Arial"/>
                <w:color w:val="000000"/>
                <w:sz w:val="20"/>
              </w:rPr>
              <w:t xml:space="preserve"> en remiss.</w:t>
            </w:r>
          </w:p>
        </w:tc>
        <w:tc>
          <w:tcPr>
            <w:tcW w:w="3118" w:type="dxa"/>
            <w:tcBorders>
              <w:top w:val="single" w:sz="4" w:space="0" w:color="auto"/>
              <w:left w:val="single" w:sz="4" w:space="0" w:color="auto"/>
              <w:bottom w:val="single" w:sz="4" w:space="0" w:color="auto"/>
              <w:right w:val="single" w:sz="4" w:space="0" w:color="auto"/>
            </w:tcBorders>
          </w:tcPr>
          <w:p w:rsidR="00F01FA5" w:rsidRDefault="00F01FA5" w:rsidP="00F8421A">
            <w:pPr>
              <w:rPr>
                <w:rFonts w:ascii="Arial" w:hAnsi="Arial"/>
                <w:color w:val="000000"/>
                <w:sz w:val="20"/>
              </w:rPr>
            </w:pPr>
          </w:p>
        </w:tc>
      </w:tr>
    </w:tbl>
    <w:p w:rsidR="00F01FA5" w:rsidRDefault="00F01FA5" w:rsidP="00F01FA5">
      <w:pPr>
        <w:rPr>
          <w:rFonts w:ascii="Arial" w:hAnsi="Arial"/>
          <w:b/>
          <w:sz w:val="32"/>
          <w:szCs w:val="32"/>
        </w:rPr>
      </w:pPr>
      <w:r>
        <w:tab/>
      </w:r>
    </w:p>
    <w:p w:rsidR="005904B9" w:rsidRDefault="00800447">
      <w:pPr>
        <w:pStyle w:val="Heading3"/>
        <w:ind w:left="1304" w:hanging="1304"/>
      </w:pPr>
      <w:bookmarkStart w:id="55" w:name="_Toc309296786"/>
      <w:r>
        <w:t>SubjectOfCare</w:t>
      </w:r>
      <w:bookmarkEnd w:id="55"/>
    </w:p>
    <w:p w:rsidR="000479BF" w:rsidRDefault="00557EF2">
      <w:pPr>
        <w:tabs>
          <w:tab w:val="left" w:pos="9072"/>
        </w:tabs>
      </w:pPr>
      <w:r>
        <w:t xml:space="preserve">Klassen </w:t>
      </w:r>
      <w:r w:rsidR="007016DD">
        <w:t>SubjectOfCare</w:t>
      </w:r>
      <w:r>
        <w:t xml:space="preserve"> hanterar information om vård- och omsorgstagare. </w:t>
      </w:r>
    </w:p>
    <w:p w:rsidR="000479BF" w:rsidRDefault="00557EF2">
      <w:pPr>
        <w:tabs>
          <w:tab w:val="left" w:pos="9072"/>
        </w:tabs>
      </w:pPr>
      <w:r>
        <w:rPr>
          <w:b/>
        </w:rPr>
        <w:t>Motsvarighet i V-TIM</w:t>
      </w:r>
      <w:r w:rsidR="000479BF">
        <w:rPr>
          <w:b/>
        </w:rPr>
        <w:t>:</w:t>
      </w:r>
      <w:r w:rsidR="00621A2F">
        <w:t xml:space="preserve"> Patient. </w:t>
      </w:r>
    </w:p>
    <w:p w:rsidR="005904B9" w:rsidRDefault="00EB03E4">
      <w:pPr>
        <w:tabs>
          <w:tab w:val="left" w:pos="9072"/>
        </w:tabs>
      </w:pPr>
      <w:r w:rsidRPr="00CF6640">
        <w:rPr>
          <w:b/>
        </w:rPr>
        <w:t xml:space="preserve">Motsvarighet i </w:t>
      </w:r>
      <w:r w:rsidR="0084220C">
        <w:rPr>
          <w:b/>
        </w:rPr>
        <w:t>domain</w:t>
      </w:r>
      <w:r w:rsidRPr="00CF6640">
        <w:rPr>
          <w:b/>
        </w:rPr>
        <w:t>.xsd</w:t>
      </w:r>
      <w:r>
        <w:t>: SubjectOfCare</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830"/>
        <w:gridCol w:w="3285"/>
        <w:gridCol w:w="854"/>
        <w:gridCol w:w="694"/>
        <w:gridCol w:w="2268"/>
        <w:gridCol w:w="2268"/>
        <w:gridCol w:w="3118"/>
      </w:tblGrid>
      <w:tr w:rsidR="00EB03E4" w:rsidTr="00EB03E4">
        <w:trPr>
          <w:trHeight w:val="469"/>
          <w:tblHeader/>
        </w:trPr>
        <w:tc>
          <w:tcPr>
            <w:tcW w:w="1830" w:type="dxa"/>
          </w:tcPr>
          <w:p w:rsidR="00EB03E4" w:rsidRDefault="00EB03E4">
            <w:pPr>
              <w:jc w:val="center"/>
              <w:rPr>
                <w:rFonts w:ascii="Arial" w:eastAsia="Arial Unicode MS" w:hAnsi="Arial"/>
                <w:color w:val="000000"/>
                <w:sz w:val="20"/>
              </w:rPr>
            </w:pPr>
            <w:r>
              <w:rPr>
                <w:rFonts w:ascii="Arial" w:hAnsi="Arial"/>
                <w:color w:val="000000"/>
                <w:sz w:val="20"/>
              </w:rPr>
              <w:t>Attribut</w:t>
            </w:r>
          </w:p>
        </w:tc>
        <w:tc>
          <w:tcPr>
            <w:tcW w:w="3285" w:type="dxa"/>
          </w:tcPr>
          <w:p w:rsidR="00EB03E4" w:rsidRDefault="00EB03E4">
            <w:pPr>
              <w:jc w:val="center"/>
              <w:rPr>
                <w:rFonts w:ascii="Arial" w:hAnsi="Arial"/>
                <w:color w:val="000000"/>
                <w:sz w:val="20"/>
              </w:rPr>
            </w:pPr>
            <w:r>
              <w:rPr>
                <w:rFonts w:ascii="Arial" w:hAnsi="Arial"/>
                <w:color w:val="000000"/>
                <w:sz w:val="20"/>
              </w:rPr>
              <w:t>Beskrivning</w:t>
            </w:r>
          </w:p>
        </w:tc>
        <w:tc>
          <w:tcPr>
            <w:tcW w:w="854" w:type="dxa"/>
          </w:tcPr>
          <w:p w:rsidR="00EB03E4" w:rsidRDefault="00EB03E4">
            <w:pPr>
              <w:jc w:val="center"/>
              <w:rPr>
                <w:rFonts w:ascii="Arial" w:eastAsia="Arial Unicode MS" w:hAnsi="Arial"/>
                <w:color w:val="000000"/>
                <w:sz w:val="20"/>
              </w:rPr>
            </w:pPr>
            <w:r>
              <w:rPr>
                <w:rFonts w:ascii="Arial" w:hAnsi="Arial"/>
                <w:color w:val="000000"/>
                <w:sz w:val="20"/>
              </w:rPr>
              <w:t>Format</w:t>
            </w:r>
          </w:p>
        </w:tc>
        <w:tc>
          <w:tcPr>
            <w:tcW w:w="694" w:type="dxa"/>
          </w:tcPr>
          <w:p w:rsidR="00EB03E4" w:rsidRDefault="00EB03E4">
            <w:pPr>
              <w:jc w:val="center"/>
              <w:rPr>
                <w:rFonts w:ascii="Arial" w:hAnsi="Arial"/>
                <w:color w:val="000000"/>
                <w:sz w:val="20"/>
              </w:rPr>
            </w:pPr>
            <w:r>
              <w:rPr>
                <w:rFonts w:ascii="Arial" w:hAnsi="Arial"/>
                <w:color w:val="000000"/>
                <w:sz w:val="20"/>
              </w:rPr>
              <w:t>Mult</w:t>
            </w:r>
          </w:p>
        </w:tc>
        <w:tc>
          <w:tcPr>
            <w:tcW w:w="2268" w:type="dxa"/>
          </w:tcPr>
          <w:p w:rsidR="00EB03E4" w:rsidRDefault="00EB03E4">
            <w:pPr>
              <w:jc w:val="center"/>
              <w:rPr>
                <w:rFonts w:ascii="Arial" w:eastAsia="Arial Unicode MS" w:hAnsi="Arial"/>
                <w:color w:val="000000"/>
                <w:sz w:val="20"/>
              </w:rPr>
            </w:pPr>
            <w:r>
              <w:rPr>
                <w:rFonts w:ascii="Arial" w:hAnsi="Arial"/>
                <w:color w:val="000000"/>
                <w:sz w:val="20"/>
              </w:rPr>
              <w:t>Kodverk/ värdemängd</w:t>
            </w:r>
          </w:p>
        </w:tc>
        <w:tc>
          <w:tcPr>
            <w:tcW w:w="2268" w:type="dxa"/>
          </w:tcPr>
          <w:p w:rsidR="00EB03E4" w:rsidRDefault="00EB03E4">
            <w:pPr>
              <w:jc w:val="center"/>
              <w:rPr>
                <w:rFonts w:ascii="Arial" w:hAnsi="Arial"/>
                <w:color w:val="000000"/>
                <w:sz w:val="20"/>
              </w:rPr>
            </w:pPr>
            <w:r>
              <w:rPr>
                <w:rFonts w:ascii="Arial" w:hAnsi="Arial"/>
                <w:color w:val="000000"/>
                <w:sz w:val="20"/>
              </w:rPr>
              <w:t>Beslutsregel</w:t>
            </w:r>
          </w:p>
        </w:tc>
        <w:tc>
          <w:tcPr>
            <w:tcW w:w="3118" w:type="dxa"/>
          </w:tcPr>
          <w:p w:rsidR="00EB03E4" w:rsidRPr="004F0C77" w:rsidRDefault="00EB03E4" w:rsidP="00472973">
            <w:pPr>
              <w:jc w:val="center"/>
              <w:rPr>
                <w:rFonts w:ascii="Arial" w:hAnsi="Arial"/>
                <w:b/>
                <w:color w:val="000000"/>
                <w:sz w:val="20"/>
              </w:rPr>
            </w:pPr>
            <w:r>
              <w:rPr>
                <w:rFonts w:ascii="Arial" w:hAnsi="Arial"/>
                <w:b/>
                <w:color w:val="000000"/>
                <w:sz w:val="20"/>
              </w:rPr>
              <w:t xml:space="preserve">Motsvarighet i </w:t>
            </w:r>
            <w:r w:rsidR="00472973">
              <w:rPr>
                <w:rFonts w:ascii="Arial" w:hAnsi="Arial"/>
                <w:b/>
                <w:color w:val="000000"/>
                <w:sz w:val="20"/>
              </w:rPr>
              <w:t>domain</w:t>
            </w:r>
            <w:r>
              <w:rPr>
                <w:rFonts w:ascii="Arial" w:hAnsi="Arial"/>
                <w:b/>
                <w:color w:val="000000"/>
                <w:sz w:val="20"/>
              </w:rPr>
              <w:t>.xsd</w:t>
            </w:r>
          </w:p>
        </w:tc>
      </w:tr>
      <w:tr w:rsidR="00EB03E4" w:rsidTr="00EB03E4">
        <w:trPr>
          <w:trHeight w:val="516"/>
        </w:trPr>
        <w:tc>
          <w:tcPr>
            <w:tcW w:w="1830" w:type="dxa"/>
          </w:tcPr>
          <w:p w:rsidR="00EB03E4" w:rsidRDefault="00EB03E4">
            <w:pPr>
              <w:rPr>
                <w:rFonts w:ascii="Arial" w:eastAsia="Arial Unicode MS" w:hAnsi="Arial"/>
                <w:i/>
                <w:color w:val="000000"/>
                <w:sz w:val="20"/>
              </w:rPr>
            </w:pPr>
            <w:r>
              <w:rPr>
                <w:rFonts w:ascii="Arial" w:eastAsia="Arial Unicode MS" w:hAnsi="Arial"/>
                <w:i/>
                <w:color w:val="000000"/>
                <w:sz w:val="20"/>
              </w:rPr>
              <w:t>person-id</w:t>
            </w:r>
          </w:p>
        </w:tc>
        <w:tc>
          <w:tcPr>
            <w:tcW w:w="3285" w:type="dxa"/>
          </w:tcPr>
          <w:p w:rsidR="00EB03E4" w:rsidRPr="00ED64CB" w:rsidRDefault="00EB03E4">
            <w:pPr>
              <w:rPr>
                <w:rFonts w:ascii="Arial" w:eastAsia="Arial Unicode MS" w:hAnsi="Arial" w:cs="Arial"/>
                <w:color w:val="000000"/>
                <w:sz w:val="20"/>
              </w:rPr>
            </w:pPr>
            <w:r w:rsidRPr="00ED64CB">
              <w:rPr>
                <w:rFonts w:ascii="Arial" w:eastAsia="Arial Unicode MS" w:hAnsi="Arial" w:cs="Arial"/>
                <w:color w:val="000000"/>
                <w:sz w:val="20"/>
              </w:rPr>
              <w:t>Identitetsbeteckning för vård- och omsorgstagaren</w:t>
            </w:r>
          </w:p>
          <w:p w:rsidR="00EB03E4" w:rsidRDefault="00EB03E4" w:rsidP="00FC3720">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ED64CB" w:rsidRDefault="00607911" w:rsidP="00FC3720">
            <w:pPr>
              <w:rPr>
                <w:rFonts w:ascii="Arial" w:eastAsia="Arial Unicode MS" w:hAnsi="Arial" w:cs="Arial"/>
                <w:color w:val="000000"/>
                <w:sz w:val="20"/>
              </w:rPr>
            </w:pPr>
            <w:r>
              <w:rPr>
                <w:rFonts w:ascii="Arial" w:eastAsia="Arial Unicode MS" w:hAnsi="Arial"/>
                <w:i/>
                <w:color w:val="000000"/>
                <w:sz w:val="20"/>
              </w:rPr>
              <w:lastRenderedPageBreak/>
              <w:t>person-id</w:t>
            </w:r>
          </w:p>
        </w:tc>
        <w:tc>
          <w:tcPr>
            <w:tcW w:w="85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lastRenderedPageBreak/>
              <w:t>II</w:t>
            </w:r>
          </w:p>
        </w:tc>
        <w:tc>
          <w:tcPr>
            <w:tcW w:w="694" w:type="dxa"/>
          </w:tcPr>
          <w:p w:rsidR="00EB03E4" w:rsidRDefault="00EB03E4">
            <w:pPr>
              <w:jc w:val="center"/>
              <w:rPr>
                <w:rFonts w:ascii="Arial" w:eastAsia="Arial Unicode MS" w:hAnsi="Arial"/>
                <w:color w:val="000000"/>
                <w:sz w:val="20"/>
              </w:rPr>
            </w:pPr>
            <w:r>
              <w:rPr>
                <w:rFonts w:ascii="Arial" w:eastAsia="Arial Unicode MS" w:hAnsi="Arial"/>
                <w:color w:val="000000"/>
                <w:sz w:val="20"/>
              </w:rPr>
              <w:t>1</w:t>
            </w:r>
          </w:p>
        </w:tc>
        <w:tc>
          <w:tcPr>
            <w:tcW w:w="2268" w:type="dxa"/>
          </w:tcPr>
          <w:p w:rsidR="00EB03E4" w:rsidRDefault="00EB03E4">
            <w:pPr>
              <w:autoSpaceDE w:val="0"/>
              <w:autoSpaceDN w:val="0"/>
              <w:adjustRightInd w:val="0"/>
              <w:rPr>
                <w:rFonts w:ascii="Arial" w:eastAsia="Batang" w:hAnsi="Arial"/>
                <w:color w:val="000000"/>
                <w:sz w:val="20"/>
                <w:lang w:eastAsia="ko-KR"/>
              </w:rPr>
            </w:pPr>
            <w:r>
              <w:rPr>
                <w:rFonts w:ascii="Arial" w:eastAsia="Batang" w:hAnsi="Arial"/>
                <w:color w:val="000000"/>
                <w:sz w:val="20"/>
                <w:lang w:eastAsia="ko-KR"/>
              </w:rPr>
              <w:t>Personnummer enligt SKV 704:08</w:t>
            </w:r>
          </w:p>
          <w:p w:rsidR="00EB03E4" w:rsidRDefault="00EB03E4">
            <w:pPr>
              <w:rPr>
                <w:rFonts w:ascii="Arial" w:eastAsia="Arial Unicode MS" w:hAnsi="Arial"/>
                <w:color w:val="000000"/>
                <w:sz w:val="20"/>
              </w:rPr>
            </w:pPr>
          </w:p>
        </w:tc>
        <w:tc>
          <w:tcPr>
            <w:tcW w:w="2268" w:type="dxa"/>
          </w:tcPr>
          <w:p w:rsidR="00EB03E4" w:rsidRDefault="00EB03E4">
            <w:pPr>
              <w:rPr>
                <w:rFonts w:ascii="Arial" w:eastAsia="Arial Unicode MS" w:hAnsi="Arial"/>
                <w:color w:val="000000"/>
                <w:sz w:val="20"/>
              </w:rPr>
            </w:pPr>
            <w:r>
              <w:rPr>
                <w:rFonts w:ascii="Arial" w:eastAsia="Arial Unicode MS" w:hAnsi="Arial"/>
                <w:color w:val="000000"/>
                <w:sz w:val="20"/>
              </w:rPr>
              <w:t>Identitetsbeteckningen måste vara unik inom Sverige.</w:t>
            </w:r>
          </w:p>
          <w:p w:rsidR="007D3D75" w:rsidRPr="008D770B" w:rsidRDefault="00EB03E4" w:rsidP="007D3D75">
            <w:pPr>
              <w:autoSpaceDE w:val="0"/>
              <w:autoSpaceDN w:val="0"/>
              <w:adjustRightInd w:val="0"/>
              <w:spacing w:after="0"/>
              <w:rPr>
                <w:rFonts w:ascii="Tahoma" w:hAnsi="Tahoma" w:cs="Tahoma"/>
                <w:color w:val="000000"/>
                <w:sz w:val="20"/>
              </w:rPr>
            </w:pPr>
            <w:r>
              <w:rPr>
                <w:rFonts w:ascii="Arial" w:eastAsia="Arial Unicode MS" w:hAnsi="Arial"/>
                <w:sz w:val="20"/>
              </w:rPr>
              <w:br/>
            </w:r>
            <w:r w:rsidR="008D770B" w:rsidRPr="008D770B">
              <w:rPr>
                <w:rFonts w:ascii="Tahoma" w:hAnsi="Tahoma" w:cs="Tahoma"/>
                <w:color w:val="000000"/>
                <w:sz w:val="20"/>
                <w:highlight w:val="yellow"/>
              </w:rPr>
              <w:t>TODO</w:t>
            </w:r>
            <w:r w:rsidR="008D770B" w:rsidRPr="00AA6021">
              <w:rPr>
                <w:rFonts w:ascii="Tahoma" w:hAnsi="Tahoma" w:cs="Tahoma"/>
                <w:color w:val="000000"/>
                <w:sz w:val="20"/>
                <w:highlight w:val="yellow"/>
              </w:rPr>
              <w:t xml:space="preserve">: </w:t>
            </w:r>
            <w:r w:rsidR="007D3D75" w:rsidRPr="00AA6021">
              <w:rPr>
                <w:rFonts w:ascii="Tahoma" w:hAnsi="Tahoma" w:cs="Tahoma"/>
                <w:color w:val="000000"/>
                <w:sz w:val="20"/>
                <w:highlight w:val="yellow"/>
              </w:rPr>
              <w:t>Cambio</w:t>
            </w:r>
            <w:r w:rsidR="00AA6021" w:rsidRPr="00AA6021">
              <w:rPr>
                <w:rFonts w:ascii="Tahoma" w:hAnsi="Tahoma" w:cs="Tahoma"/>
                <w:color w:val="000000"/>
                <w:sz w:val="20"/>
                <w:highlight w:val="yellow"/>
              </w:rPr>
              <w:t>:</w:t>
            </w:r>
          </w:p>
          <w:p w:rsidR="008D770B" w:rsidRDefault="008D770B" w:rsidP="008D770B">
            <w:pPr>
              <w:autoSpaceDE w:val="0"/>
              <w:autoSpaceDN w:val="0"/>
              <w:adjustRightInd w:val="0"/>
              <w:spacing w:after="0"/>
              <w:rPr>
                <w:rFonts w:ascii="Tahoma" w:hAnsi="Tahoma" w:cs="Tahoma"/>
                <w:sz w:val="20"/>
              </w:rPr>
            </w:pPr>
            <w:r w:rsidRPr="008D770B">
              <w:rPr>
                <w:rFonts w:ascii="Tahoma" w:hAnsi="Tahoma" w:cs="Tahoma"/>
                <w:color w:val="000000"/>
                <w:sz w:val="20"/>
                <w:highlight w:val="yellow"/>
              </w:rPr>
              <w:lastRenderedPageBreak/>
              <w:t>Vi (och säkert andra system) har olika typer av sätt att "länka" en patient-identitet till andra, ex för scenariot när en patient kommer in akut och medvetslös. Patienten registreras med ett reservnummer och all fakta runt vården registreras mot detta reservnummer. När man sedan vet vem patienten är så LÄNKAS detta reservnummer till det riktiga personnumret. När vårdsystemet får en förfrågan om att ge status på personnumrets remisser, skall då även länkade patient-ID's remisser ges som svar? Om så är fallet, skall det tydliggöras att det är för ett annat patient-ID?</w:t>
            </w:r>
          </w:p>
          <w:p w:rsidR="00EB03E4" w:rsidRDefault="00EB03E4" w:rsidP="00B841BE">
            <w:pPr>
              <w:rPr>
                <w:rFonts w:ascii="Arial" w:eastAsia="Arial Unicode MS" w:hAnsi="Arial"/>
                <w:sz w:val="20"/>
              </w:rPr>
            </w:pPr>
          </w:p>
        </w:tc>
        <w:tc>
          <w:tcPr>
            <w:tcW w:w="3118" w:type="dxa"/>
          </w:tcPr>
          <w:p w:rsidR="00EB03E4" w:rsidRDefault="00EB03E4">
            <w:pPr>
              <w:rPr>
                <w:rFonts w:ascii="Arial" w:eastAsia="Arial Unicode MS" w:hAnsi="Arial"/>
                <w:color w:val="000000"/>
                <w:sz w:val="20"/>
              </w:rPr>
            </w:pPr>
            <w:r>
              <w:lastRenderedPageBreak/>
              <w:t>SubjectOfCare/personId</w:t>
            </w:r>
          </w:p>
        </w:tc>
      </w:tr>
      <w:tr w:rsidR="004D0F34" w:rsidTr="00EB03E4">
        <w:trPr>
          <w:trHeight w:val="516"/>
        </w:trPr>
        <w:tc>
          <w:tcPr>
            <w:tcW w:w="1830" w:type="dxa"/>
          </w:tcPr>
          <w:p w:rsidR="004D0F34" w:rsidRPr="00B41CE0" w:rsidRDefault="00AD068D">
            <w:pPr>
              <w:rPr>
                <w:rFonts w:ascii="Arial" w:eastAsia="Arial Unicode MS" w:hAnsi="Arial" w:cs="Arial"/>
                <w:i/>
                <w:color w:val="000000"/>
                <w:sz w:val="20"/>
              </w:rPr>
            </w:pPr>
            <w:r>
              <w:rPr>
                <w:rFonts w:ascii="Arial" w:eastAsia="Arial Unicode MS" w:hAnsi="Arial" w:cs="Arial"/>
                <w:i/>
                <w:color w:val="000000"/>
                <w:sz w:val="20"/>
              </w:rPr>
              <w:lastRenderedPageBreak/>
              <w:t>given-</w:t>
            </w:r>
            <w:r w:rsidR="003B3DCE">
              <w:rPr>
                <w:rFonts w:ascii="Arial" w:eastAsia="Arial Unicode MS" w:hAnsi="Arial" w:cs="Arial"/>
                <w:i/>
                <w:color w:val="000000"/>
                <w:sz w:val="20"/>
              </w:rPr>
              <w:t>name</w:t>
            </w:r>
          </w:p>
        </w:tc>
        <w:tc>
          <w:tcPr>
            <w:tcW w:w="3285" w:type="dxa"/>
          </w:tcPr>
          <w:p w:rsidR="00ED64CB" w:rsidRPr="00B41CE0" w:rsidRDefault="00ED64CB" w:rsidP="00ED64CB">
            <w:pPr>
              <w:pStyle w:val="Default"/>
              <w:rPr>
                <w:rFonts w:ascii="Arial" w:hAnsi="Arial" w:cs="Arial"/>
                <w:sz w:val="20"/>
                <w:szCs w:val="20"/>
                <w:lang w:val="sv-SE"/>
              </w:rPr>
            </w:pPr>
            <w:r w:rsidRPr="00B41CE0">
              <w:rPr>
                <w:rFonts w:ascii="Arial" w:hAnsi="Arial" w:cs="Arial"/>
                <w:sz w:val="20"/>
                <w:szCs w:val="20"/>
                <w:lang w:val="sv-SE"/>
              </w:rPr>
              <w:t>Förnamn.</w:t>
            </w:r>
          </w:p>
          <w:p w:rsidR="004D0F34" w:rsidRDefault="004D0F34">
            <w:pPr>
              <w:rPr>
                <w:rFonts w:ascii="Arial" w:eastAsia="Arial Unicode MS" w:hAnsi="Arial" w:cs="Arial"/>
                <w:color w:val="000000"/>
                <w:sz w:val="20"/>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pPr>
              <w:rPr>
                <w:rFonts w:ascii="Arial" w:eastAsia="Arial Unicode MS" w:hAnsi="Arial" w:cs="Arial"/>
                <w:color w:val="000000"/>
                <w:sz w:val="20"/>
              </w:rPr>
            </w:pPr>
            <w:r>
              <w:rPr>
                <w:rFonts w:ascii="Arial" w:eastAsia="Arial Unicode MS" w:hAnsi="Arial" w:cs="Arial"/>
                <w:color w:val="000000"/>
                <w:sz w:val="20"/>
              </w:rPr>
              <w:t>förnamn</w:t>
            </w:r>
          </w:p>
        </w:tc>
        <w:tc>
          <w:tcPr>
            <w:tcW w:w="85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lastRenderedPageBreak/>
              <w:t>TXT</w:t>
            </w:r>
          </w:p>
        </w:tc>
        <w:tc>
          <w:tcPr>
            <w:tcW w:w="694" w:type="dxa"/>
          </w:tcPr>
          <w:p w:rsidR="004D0F34" w:rsidRPr="00B41CE0" w:rsidRDefault="005670EE">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9A1584" w:rsidRPr="00B41CE0" w:rsidRDefault="009A1584" w:rsidP="009A1584">
            <w:pPr>
              <w:pStyle w:val="Default"/>
              <w:rPr>
                <w:rFonts w:ascii="Arial" w:hAnsi="Arial" w:cs="Arial"/>
                <w:sz w:val="20"/>
                <w:szCs w:val="20"/>
                <w:lang w:val="sv-SE"/>
              </w:rPr>
            </w:pPr>
            <w:r w:rsidRPr="00B41CE0">
              <w:rPr>
                <w:rFonts w:ascii="Arial" w:hAnsi="Arial" w:cs="Arial"/>
                <w:sz w:val="20"/>
                <w:szCs w:val="20"/>
                <w:lang w:val="sv-SE"/>
              </w:rPr>
              <w:t xml:space="preserve">Förnamn i format enligt SKV 717:04 </w:t>
            </w:r>
          </w:p>
          <w:p w:rsidR="004D0F34" w:rsidRDefault="004D0F34">
            <w:pPr>
              <w:autoSpaceDE w:val="0"/>
              <w:autoSpaceDN w:val="0"/>
              <w:adjustRightInd w:val="0"/>
              <w:rPr>
                <w:rFonts w:ascii="Arial" w:eastAsia="Batang" w:hAnsi="Arial" w:cs="Arial"/>
                <w:color w:val="000000"/>
                <w:sz w:val="20"/>
                <w:lang w:eastAsia="ko-KR"/>
              </w:rPr>
            </w:pPr>
          </w:p>
          <w:p w:rsidR="00983ADA" w:rsidRPr="006D305F" w:rsidRDefault="00F67E10" w:rsidP="00983ADA">
            <w:pPr>
              <w:autoSpaceDE w:val="0"/>
              <w:autoSpaceDN w:val="0"/>
              <w:adjustRightInd w:val="0"/>
              <w:spacing w:after="0"/>
              <w:rPr>
                <w:rFonts w:ascii="Arial" w:hAnsi="Arial" w:cs="Arial"/>
                <w:sz w:val="20"/>
              </w:rPr>
            </w:pPr>
            <w:r>
              <w:rPr>
                <w:rFonts w:ascii="Arial" w:hAnsi="Arial" w:cs="Arial"/>
                <w:sz w:val="20"/>
              </w:rPr>
              <w:t xml:space="preserve">Ref [2] </w:t>
            </w:r>
            <w:r w:rsidR="00983ADA" w:rsidRPr="006D305F">
              <w:rPr>
                <w:rFonts w:ascii="Arial" w:hAnsi="Arial" w:cs="Arial"/>
                <w:sz w:val="20"/>
              </w:rPr>
              <w:t>Enligt namnlagen finns det tre typer av namn:</w:t>
            </w:r>
          </w:p>
          <w:p w:rsidR="00983ADA" w:rsidRPr="00B41CE0" w:rsidRDefault="00983ADA" w:rsidP="00983ADA">
            <w:pPr>
              <w:autoSpaceDE w:val="0"/>
              <w:autoSpaceDN w:val="0"/>
              <w:adjustRightInd w:val="0"/>
              <w:rPr>
                <w:rFonts w:ascii="Arial" w:eastAsia="Batang" w:hAnsi="Arial" w:cs="Arial"/>
                <w:color w:val="000000"/>
                <w:sz w:val="20"/>
                <w:lang w:eastAsia="ko-KR"/>
              </w:rPr>
            </w:pPr>
            <w:r w:rsidRPr="006D305F">
              <w:rPr>
                <w:rFonts w:ascii="Arial" w:hAnsi="Arial" w:cs="Arial"/>
                <w:sz w:val="20"/>
              </w:rPr>
              <w:t>förnamn – mellannamn – efternamn.</w:t>
            </w:r>
          </w:p>
        </w:tc>
        <w:tc>
          <w:tcPr>
            <w:tcW w:w="2268" w:type="dxa"/>
          </w:tcPr>
          <w:p w:rsidR="009A1584" w:rsidRPr="00B1496B" w:rsidRDefault="009A1584" w:rsidP="009A1584">
            <w:pPr>
              <w:pStyle w:val="Default"/>
              <w:rPr>
                <w:rFonts w:ascii="Arial" w:hAnsi="Arial" w:cs="Arial"/>
                <w:sz w:val="20"/>
                <w:szCs w:val="20"/>
                <w:lang w:val="sv-SE"/>
              </w:rPr>
            </w:pPr>
            <w:r w:rsidRPr="00B1496B">
              <w:rPr>
                <w:rFonts w:ascii="Arial" w:hAnsi="Arial" w:cs="Arial"/>
                <w:sz w:val="20"/>
                <w:szCs w:val="20"/>
                <w:lang w:val="sv-SE"/>
              </w:rPr>
              <w:lastRenderedPageBreak/>
              <w:t xml:space="preserve">Samtliga förnamn skall anges </w:t>
            </w:r>
            <w:r w:rsidR="004448DE" w:rsidRPr="00B1496B">
              <w:rPr>
                <w:rFonts w:ascii="Arial" w:hAnsi="Arial" w:cs="Arial"/>
                <w:sz w:val="20"/>
                <w:szCs w:val="20"/>
                <w:lang w:val="sv-SE"/>
              </w:rPr>
              <w:t xml:space="preserve">separerat med </w:t>
            </w:r>
            <w:r w:rsidR="004448DE" w:rsidRPr="00B1496B">
              <w:rPr>
                <w:rFonts w:ascii="Arial" w:hAnsi="Arial" w:cs="Arial"/>
                <w:sz w:val="20"/>
                <w:szCs w:val="20"/>
                <w:lang w:val="sv-SE"/>
              </w:rPr>
              <w:lastRenderedPageBreak/>
              <w:t>mellanslag.</w:t>
            </w:r>
          </w:p>
          <w:p w:rsidR="004D0F34" w:rsidRPr="00B41CE0" w:rsidRDefault="004D0F34">
            <w:pPr>
              <w:rPr>
                <w:rFonts w:ascii="Arial" w:eastAsia="Arial Unicode MS" w:hAnsi="Arial" w:cs="Arial"/>
                <w:color w:val="000000"/>
                <w:sz w:val="20"/>
              </w:rPr>
            </w:pPr>
          </w:p>
        </w:tc>
        <w:tc>
          <w:tcPr>
            <w:tcW w:w="3118" w:type="dxa"/>
          </w:tcPr>
          <w:p w:rsidR="004D0F34" w:rsidRPr="00B41CE0" w:rsidRDefault="004D0F34">
            <w:pPr>
              <w:rPr>
                <w:rFonts w:ascii="Arial" w:hAnsi="Arial" w:cs="Arial"/>
              </w:rPr>
            </w:pPr>
          </w:p>
        </w:tc>
      </w:tr>
      <w:tr w:rsidR="00AE55F7" w:rsidTr="00EB03E4">
        <w:trPr>
          <w:trHeight w:val="516"/>
        </w:trPr>
        <w:tc>
          <w:tcPr>
            <w:tcW w:w="1830" w:type="dxa"/>
          </w:tcPr>
          <w:p w:rsidR="00AE55F7" w:rsidRPr="00B41CE0" w:rsidRDefault="003B3DCE" w:rsidP="008A647D">
            <w:pPr>
              <w:rPr>
                <w:rFonts w:ascii="Arial" w:eastAsia="Arial Unicode MS" w:hAnsi="Arial" w:cs="Arial"/>
                <w:i/>
                <w:color w:val="000000"/>
                <w:sz w:val="20"/>
              </w:rPr>
            </w:pPr>
            <w:r>
              <w:rPr>
                <w:rFonts w:ascii="Arial" w:eastAsia="Arial Unicode MS" w:hAnsi="Arial" w:cs="Arial"/>
                <w:i/>
                <w:color w:val="000000"/>
                <w:sz w:val="20"/>
              </w:rPr>
              <w:lastRenderedPageBreak/>
              <w:t>surname</w:t>
            </w:r>
          </w:p>
        </w:tc>
        <w:tc>
          <w:tcPr>
            <w:tcW w:w="3285" w:type="dxa"/>
          </w:tcPr>
          <w:p w:rsidR="00AE55F7" w:rsidRDefault="00AE55F7" w:rsidP="00ED64CB">
            <w:pPr>
              <w:pStyle w:val="Default"/>
              <w:rPr>
                <w:rFonts w:ascii="Arial" w:hAnsi="Arial" w:cs="Arial"/>
                <w:sz w:val="20"/>
                <w:szCs w:val="20"/>
                <w:lang w:val="sv-SE"/>
              </w:rPr>
            </w:pPr>
            <w:r w:rsidRPr="00B41CE0">
              <w:rPr>
                <w:rFonts w:ascii="Arial" w:hAnsi="Arial" w:cs="Arial"/>
                <w:sz w:val="20"/>
                <w:szCs w:val="20"/>
                <w:lang w:val="sv-SE"/>
              </w:rPr>
              <w:t>Efternamn</w:t>
            </w:r>
          </w:p>
          <w:p w:rsidR="00607911" w:rsidRDefault="00607911" w:rsidP="00ED64CB">
            <w:pPr>
              <w:pStyle w:val="Default"/>
              <w:rPr>
                <w:rFonts w:ascii="Arial" w:hAnsi="Arial" w:cs="Arial"/>
                <w:sz w:val="20"/>
                <w:szCs w:val="20"/>
                <w:lang w:val="sv-SE"/>
              </w:rPr>
            </w:pPr>
          </w:p>
          <w:p w:rsidR="00607911" w:rsidRPr="0077686D" w:rsidRDefault="00607911" w:rsidP="00607911">
            <w:pPr>
              <w:pStyle w:val="Default"/>
              <w:rPr>
                <w:rFonts w:ascii="Arial" w:eastAsia="Arial Unicode MS" w:hAnsi="Arial" w:cs="Arial"/>
                <w:sz w:val="20"/>
                <w:lang w:val="sv-SE"/>
              </w:rPr>
            </w:pPr>
            <w:r w:rsidRPr="0077686D">
              <w:rPr>
                <w:rFonts w:ascii="Arial" w:eastAsia="Arial Unicode MS" w:hAnsi="Arial" w:cs="Arial"/>
                <w:sz w:val="20"/>
                <w:lang w:val="sv-SE"/>
              </w:rPr>
              <w:t xml:space="preserve">Motsvarighet i V-TIM: </w:t>
            </w:r>
          </w:p>
          <w:p w:rsidR="00607911" w:rsidRPr="00B41CE0" w:rsidRDefault="00607911" w:rsidP="00ED64CB">
            <w:pPr>
              <w:pStyle w:val="Default"/>
              <w:rPr>
                <w:rFonts w:ascii="Arial" w:hAnsi="Arial" w:cs="Arial"/>
                <w:sz w:val="20"/>
                <w:szCs w:val="20"/>
                <w:lang w:val="sv-SE"/>
              </w:rPr>
            </w:pPr>
            <w:r>
              <w:rPr>
                <w:rFonts w:ascii="Arial" w:hAnsi="Arial" w:cs="Arial"/>
                <w:sz w:val="20"/>
                <w:szCs w:val="20"/>
                <w:lang w:val="sv-SE"/>
              </w:rPr>
              <w:t>efternamn</w:t>
            </w:r>
          </w:p>
        </w:tc>
        <w:tc>
          <w:tcPr>
            <w:tcW w:w="85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TXT</w:t>
            </w:r>
          </w:p>
        </w:tc>
        <w:tc>
          <w:tcPr>
            <w:tcW w:w="694" w:type="dxa"/>
          </w:tcPr>
          <w:p w:rsidR="00AE55F7" w:rsidRPr="00B41CE0" w:rsidRDefault="00B41CE0">
            <w:pPr>
              <w:jc w:val="center"/>
              <w:rPr>
                <w:rFonts w:ascii="Arial" w:eastAsia="Arial Unicode MS" w:hAnsi="Arial" w:cs="Arial"/>
                <w:color w:val="000000"/>
                <w:sz w:val="20"/>
              </w:rPr>
            </w:pPr>
            <w:r w:rsidRPr="00B41CE0">
              <w:rPr>
                <w:rFonts w:ascii="Arial" w:eastAsia="Arial Unicode MS" w:hAnsi="Arial" w:cs="Arial"/>
                <w:color w:val="000000"/>
                <w:sz w:val="20"/>
              </w:rPr>
              <w:t>1</w:t>
            </w:r>
          </w:p>
        </w:tc>
        <w:tc>
          <w:tcPr>
            <w:tcW w:w="2268" w:type="dxa"/>
          </w:tcPr>
          <w:p w:rsidR="00B41CE0" w:rsidRPr="00B41CE0" w:rsidRDefault="00B41CE0" w:rsidP="00B41CE0">
            <w:pPr>
              <w:pStyle w:val="Default"/>
              <w:rPr>
                <w:rFonts w:ascii="Arial" w:hAnsi="Arial" w:cs="Arial"/>
                <w:sz w:val="20"/>
                <w:szCs w:val="20"/>
                <w:lang w:val="sv-SE"/>
              </w:rPr>
            </w:pPr>
            <w:r w:rsidRPr="00B41CE0">
              <w:rPr>
                <w:rFonts w:ascii="Arial" w:hAnsi="Arial" w:cs="Arial"/>
                <w:sz w:val="20"/>
                <w:szCs w:val="20"/>
                <w:lang w:val="sv-SE"/>
              </w:rPr>
              <w:t xml:space="preserve">Efternamn i format enligt SKV 717:04 </w:t>
            </w:r>
          </w:p>
          <w:p w:rsidR="00AE55F7" w:rsidRPr="00B41CE0" w:rsidRDefault="00AE55F7" w:rsidP="009A1584">
            <w:pPr>
              <w:pStyle w:val="Default"/>
              <w:rPr>
                <w:rFonts w:ascii="Arial" w:hAnsi="Arial" w:cs="Arial"/>
                <w:sz w:val="20"/>
                <w:szCs w:val="20"/>
                <w:lang w:val="sv-SE"/>
              </w:rPr>
            </w:pPr>
          </w:p>
        </w:tc>
        <w:tc>
          <w:tcPr>
            <w:tcW w:w="2268" w:type="dxa"/>
          </w:tcPr>
          <w:p w:rsidR="00AE55F7" w:rsidRPr="00B41CE0" w:rsidRDefault="00983ADA" w:rsidP="00983ADA">
            <w:pPr>
              <w:pStyle w:val="Default"/>
              <w:rPr>
                <w:rFonts w:ascii="Arial" w:hAnsi="Arial" w:cs="Arial"/>
                <w:sz w:val="20"/>
                <w:szCs w:val="20"/>
                <w:lang w:val="sv-SE"/>
              </w:rPr>
            </w:pPr>
            <w:r>
              <w:rPr>
                <w:rFonts w:ascii="Arial" w:hAnsi="Arial" w:cs="Arial"/>
                <w:sz w:val="20"/>
                <w:szCs w:val="20"/>
                <w:lang w:val="sv-SE"/>
              </w:rPr>
              <w:t>Personer har endast ett efternamn.</w:t>
            </w:r>
          </w:p>
        </w:tc>
        <w:tc>
          <w:tcPr>
            <w:tcW w:w="3118" w:type="dxa"/>
          </w:tcPr>
          <w:p w:rsidR="00AE55F7" w:rsidRPr="00B41CE0" w:rsidRDefault="00AE55F7">
            <w:pPr>
              <w:rPr>
                <w:rFonts w:ascii="Arial" w:hAnsi="Arial" w:cs="Arial"/>
              </w:rPr>
            </w:pPr>
          </w:p>
        </w:tc>
      </w:tr>
      <w:tr w:rsidR="004078DF" w:rsidTr="009E78CB">
        <w:trPr>
          <w:trHeight w:val="316"/>
        </w:trPr>
        <w:tc>
          <w:tcPr>
            <w:tcW w:w="14317" w:type="dxa"/>
            <w:gridSpan w:val="7"/>
            <w:tcBorders>
              <w:top w:val="single" w:sz="4" w:space="0" w:color="auto"/>
              <w:left w:val="single" w:sz="4" w:space="0" w:color="auto"/>
              <w:bottom w:val="single" w:sz="4" w:space="0" w:color="auto"/>
              <w:right w:val="single" w:sz="4" w:space="0" w:color="auto"/>
            </w:tcBorders>
          </w:tcPr>
          <w:p w:rsidR="004078DF" w:rsidRPr="00685D34" w:rsidRDefault="004078DF">
            <w:pPr>
              <w:rPr>
                <w:rFonts w:ascii="Arial" w:hAnsi="Arial"/>
                <w:b/>
                <w:color w:val="000000"/>
                <w:sz w:val="20"/>
              </w:rPr>
            </w:pPr>
            <w:r w:rsidRPr="00685D34">
              <w:rPr>
                <w:rFonts w:ascii="Arial" w:hAnsi="Arial"/>
                <w:b/>
                <w:color w:val="000000"/>
                <w:sz w:val="20"/>
              </w:rPr>
              <w:t>Associationer</w:t>
            </w:r>
          </w:p>
        </w:tc>
      </w:tr>
      <w:tr w:rsidR="00EB03E4" w:rsidTr="00EB03E4">
        <w:trPr>
          <w:trHeight w:val="316"/>
        </w:trPr>
        <w:tc>
          <w:tcPr>
            <w:tcW w:w="11199" w:type="dxa"/>
            <w:gridSpan w:val="6"/>
            <w:tcBorders>
              <w:top w:val="single" w:sz="4" w:space="0" w:color="auto"/>
              <w:left w:val="single" w:sz="4" w:space="0" w:color="auto"/>
              <w:bottom w:val="single" w:sz="4" w:space="0" w:color="auto"/>
              <w:right w:val="single" w:sz="4" w:space="0" w:color="auto"/>
            </w:tcBorders>
          </w:tcPr>
          <w:p w:rsidR="00EB03E4" w:rsidRDefault="002917FC" w:rsidP="002917FC">
            <w:pPr>
              <w:rPr>
                <w:rFonts w:ascii="Arial" w:eastAsia="Arial Unicode MS" w:hAnsi="Arial"/>
                <w:sz w:val="20"/>
              </w:rPr>
            </w:pPr>
            <w:r>
              <w:rPr>
                <w:rFonts w:ascii="Arial" w:hAnsi="Arial"/>
                <w:color w:val="000000"/>
                <w:sz w:val="20"/>
              </w:rPr>
              <w:t xml:space="preserve">En Vård- och omsorgstagare förhåller sig till en </w:t>
            </w:r>
            <w:r w:rsidR="00D27896">
              <w:rPr>
                <w:rFonts w:ascii="Arial" w:hAnsi="Arial"/>
                <w:color w:val="000000"/>
                <w:sz w:val="20"/>
              </w:rPr>
              <w:t>remiss.</w:t>
            </w:r>
          </w:p>
        </w:tc>
        <w:tc>
          <w:tcPr>
            <w:tcW w:w="3118" w:type="dxa"/>
            <w:tcBorders>
              <w:top w:val="single" w:sz="4" w:space="0" w:color="auto"/>
              <w:left w:val="single" w:sz="4" w:space="0" w:color="auto"/>
              <w:bottom w:val="single" w:sz="4" w:space="0" w:color="auto"/>
              <w:right w:val="single" w:sz="4" w:space="0" w:color="auto"/>
            </w:tcBorders>
          </w:tcPr>
          <w:p w:rsidR="00EB03E4" w:rsidRDefault="004078DF" w:rsidP="004078DF">
            <w:pPr>
              <w:rPr>
                <w:rFonts w:ascii="Arial" w:hAnsi="Arial"/>
                <w:color w:val="000000"/>
                <w:sz w:val="20"/>
              </w:rPr>
            </w:pPr>
            <w:r>
              <w:t>SubjectOfCare/</w:t>
            </w:r>
            <w:r w:rsidR="0094779F">
              <w:t>requests</w:t>
            </w:r>
          </w:p>
        </w:tc>
      </w:tr>
    </w:tbl>
    <w:p w:rsidR="005904B9" w:rsidRDefault="005904B9">
      <w:pPr>
        <w:pStyle w:val="Heading1"/>
        <w:numPr>
          <w:ilvl w:val="0"/>
          <w:numId w:val="0"/>
        </w:numPr>
        <w:ind w:left="1304" w:hanging="1304"/>
      </w:pPr>
      <w:bookmarkStart w:id="56" w:name="_Toc192060823"/>
      <w:bookmarkEnd w:id="52"/>
      <w:bookmarkEnd w:id="53"/>
    </w:p>
    <w:p w:rsidR="00C805E4" w:rsidRDefault="00C805E4">
      <w:pPr>
        <w:spacing w:after="0"/>
        <w:rPr>
          <w:rFonts w:ascii="Arial" w:hAnsi="Arial"/>
          <w:b/>
          <w:sz w:val="32"/>
          <w:szCs w:val="32"/>
        </w:rPr>
      </w:pPr>
      <w:r>
        <w:br w:type="page"/>
      </w:r>
    </w:p>
    <w:p w:rsidR="005904B9" w:rsidRDefault="00557EF2">
      <w:pPr>
        <w:pStyle w:val="Heading1"/>
      </w:pPr>
      <w:bookmarkStart w:id="57" w:name="_Toc309296787"/>
      <w:r>
        <w:lastRenderedPageBreak/>
        <w:t>Verksamhetsorienterad meddelandeinformationsmodell (V-MIM)</w:t>
      </w:r>
      <w:bookmarkEnd w:id="57"/>
    </w:p>
    <w:p w:rsidR="005904B9" w:rsidRDefault="005575BD">
      <w:pPr>
        <w:pStyle w:val="Heading2"/>
        <w:spacing w:after="60"/>
        <w:ind w:left="1304" w:hanging="1304"/>
      </w:pPr>
      <w:bookmarkStart w:id="58" w:name="_Toc309296788"/>
      <w:r>
        <w:t>Hämta remiss status</w:t>
      </w:r>
      <w:r w:rsidR="005C11CF">
        <w:t>ar</w:t>
      </w:r>
      <w:bookmarkEnd w:id="58"/>
    </w:p>
    <w:p w:rsidR="00EB3F2D" w:rsidRPr="00350CED" w:rsidRDefault="00EB3F2D" w:rsidP="00EB3F2D">
      <w:pPr>
        <w:rPr>
          <w:b/>
        </w:rPr>
      </w:pPr>
      <w:r w:rsidRPr="00350CED">
        <w:rPr>
          <w:b/>
        </w:rPr>
        <w:t>Indata</w:t>
      </w:r>
    </w:p>
    <w:p w:rsidR="00EB3F2D" w:rsidRDefault="00012F6E" w:rsidP="00EB3F2D">
      <w:r>
        <w:rPr>
          <w:noProof/>
        </w:rPr>
        <w:drawing>
          <wp:inline distT="0" distB="0" distL="0" distR="0">
            <wp:extent cx="1084580" cy="861060"/>
            <wp:effectExtent l="19050" t="0" r="127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084580" cy="861060"/>
                    </a:xfrm>
                    <a:prstGeom prst="rect">
                      <a:avLst/>
                    </a:prstGeom>
                    <a:noFill/>
                    <a:ln w="9525">
                      <a:noFill/>
                      <a:miter lim="800000"/>
                      <a:headEnd/>
                      <a:tailEnd/>
                    </a:ln>
                  </pic:spPr>
                </pic:pic>
              </a:graphicData>
            </a:graphic>
          </wp:inline>
        </w:drawing>
      </w:r>
    </w:p>
    <w:p w:rsidR="00EB3F2D" w:rsidRPr="00350CED" w:rsidRDefault="00EB3F2D" w:rsidP="00EB3F2D">
      <w:pPr>
        <w:rPr>
          <w:b/>
        </w:rPr>
      </w:pPr>
      <w:r w:rsidRPr="00350CED">
        <w:rPr>
          <w:b/>
        </w:rPr>
        <w:t>Utdata</w:t>
      </w:r>
    </w:p>
    <w:p w:rsidR="005904B9" w:rsidRDefault="00817255">
      <w:r>
        <w:rPr>
          <w:noProof/>
        </w:rPr>
        <w:lastRenderedPageBreak/>
        <w:drawing>
          <wp:inline distT="0" distB="0" distL="0" distR="0">
            <wp:extent cx="7848600" cy="31813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7848600" cy="3181350"/>
                    </a:xfrm>
                    <a:prstGeom prst="rect">
                      <a:avLst/>
                    </a:prstGeom>
                    <a:noFill/>
                    <a:ln w="9525">
                      <a:noFill/>
                      <a:miter lim="800000"/>
                      <a:headEnd/>
                      <a:tailEnd/>
                    </a:ln>
                  </pic:spPr>
                </pic:pic>
              </a:graphicData>
            </a:graphic>
          </wp:inline>
        </w:drawing>
      </w:r>
    </w:p>
    <w:p w:rsidR="005904B9" w:rsidRDefault="00557EF2">
      <w:r>
        <w:t xml:space="preserve">Meddelandeutbytet i den här interaktionen består av ett inledande meddelande från konsument till </w:t>
      </w:r>
      <w:r w:rsidR="002A07F7">
        <w:t>producent</w:t>
      </w:r>
      <w:r w:rsidR="00C77166">
        <w:t xml:space="preserve"> som innehåller ett</w:t>
      </w:r>
      <w:r>
        <w:t xml:space="preserve"> person-id. Som svar får konsumenten ett meddelande som innehåller </w:t>
      </w:r>
      <w:r w:rsidR="00EE7CAC">
        <w:t>en lista med statushändelser s</w:t>
      </w:r>
      <w:r>
        <w:t>om personen med det angivna person-id:t har</w:t>
      </w:r>
      <w:r w:rsidR="002A07F7">
        <w:t xml:space="preserve"> så långt tillbaka i tiden som data finns registretat</w:t>
      </w:r>
      <w:r w:rsidR="002629F8">
        <w:t xml:space="preserve"> för personen</w:t>
      </w:r>
      <w:r>
        <w:t xml:space="preserve">. </w:t>
      </w:r>
      <w:r w:rsidR="008F3F8B">
        <w:t xml:space="preserve">Utdatat är </w:t>
      </w:r>
      <w:r w:rsidR="00A636ED">
        <w:t xml:space="preserve">strukturerat i flat </w:t>
      </w:r>
      <w:r w:rsidR="00140822">
        <w:t xml:space="preserve">XML </w:t>
      </w:r>
      <w:r w:rsidR="00A636ED">
        <w:t>form</w:t>
      </w:r>
      <w:r w:rsidR="00140822">
        <w:t>at</w:t>
      </w:r>
      <w:r w:rsidR="00B36815">
        <w:t>/de-normaliserad</w:t>
      </w:r>
      <w:r w:rsidR="00A636ED">
        <w:t xml:space="preserve"> (ej hierarkiskt) med Statushändelse som root element.</w:t>
      </w:r>
      <w:r w:rsidR="005C315B">
        <w:t xml:space="preserve"> Syftet med att se utdatat ifrån en statushändelse som huvud/root är att </w:t>
      </w:r>
      <w:r w:rsidR="00A96719">
        <w:t>processföljaren arbetar med statushändelser</w:t>
      </w:r>
      <w:r w:rsidR="004E203D">
        <w:t>,</w:t>
      </w:r>
      <w:r w:rsidR="00A96719">
        <w:t xml:space="preserve"> </w:t>
      </w:r>
      <w:r w:rsidR="004E203D">
        <w:t>övrig data används endast för presentation.</w:t>
      </w:r>
    </w:p>
    <w:p w:rsidR="005904B9" w:rsidRDefault="005904B9"/>
    <w:p w:rsidR="00FB59EC" w:rsidRDefault="00FB59EC">
      <w:pPr>
        <w:spacing w:after="0"/>
        <w:rPr>
          <w:rFonts w:ascii="Arial" w:hAnsi="Arial"/>
          <w:b/>
          <w:sz w:val="32"/>
          <w:szCs w:val="32"/>
        </w:rPr>
      </w:pPr>
      <w:bookmarkStart w:id="59" w:name="_Toc192643306"/>
      <w:r>
        <w:br w:type="page"/>
      </w:r>
    </w:p>
    <w:p w:rsidR="00140822" w:rsidRDefault="00140822">
      <w:pPr>
        <w:pStyle w:val="Heading1"/>
        <w:sectPr w:rsidR="00140822" w:rsidSect="008452D0">
          <w:pgSz w:w="16840" w:h="11907" w:orient="landscape" w:code="9"/>
          <w:pgMar w:top="1542" w:right="1491" w:bottom="1418" w:left="1196" w:header="567" w:footer="567" w:gutter="0"/>
          <w:cols w:space="720"/>
          <w:docGrid w:linePitch="326"/>
        </w:sectPr>
      </w:pPr>
    </w:p>
    <w:p w:rsidR="005904B9" w:rsidRDefault="00557EF2">
      <w:pPr>
        <w:pStyle w:val="Heading1"/>
      </w:pPr>
      <w:bookmarkStart w:id="60" w:name="_Toc309296789"/>
      <w:r>
        <w:lastRenderedPageBreak/>
        <w:t>Termer och definitioner</w:t>
      </w:r>
      <w:bookmarkEnd w:id="48"/>
      <w:bookmarkEnd w:id="56"/>
      <w:bookmarkEnd w:id="59"/>
      <w:bookmarkEnd w:id="60"/>
    </w:p>
    <w:tbl>
      <w:tblPr>
        <w:tblW w:w="14317" w:type="dxa"/>
        <w:tblInd w:w="5" w:type="dxa"/>
        <w:tblLayout w:type="fixed"/>
        <w:tblCellMar>
          <w:left w:w="0" w:type="dxa"/>
          <w:right w:w="0" w:type="dxa"/>
        </w:tblCellMar>
        <w:tblLook w:val="0000"/>
      </w:tblPr>
      <w:tblGrid>
        <w:gridCol w:w="2545"/>
        <w:gridCol w:w="3410"/>
        <w:gridCol w:w="4070"/>
        <w:gridCol w:w="1870"/>
        <w:gridCol w:w="2422"/>
      </w:tblGrid>
      <w:tr w:rsidR="005904B9" w:rsidTr="00EB03E4">
        <w:trPr>
          <w:trHeight w:val="255"/>
        </w:trPr>
        <w:tc>
          <w:tcPr>
            <w:tcW w:w="2545" w:type="dxa"/>
            <w:tcBorders>
              <w:top w:val="single" w:sz="4" w:space="0" w:color="auto"/>
              <w:left w:val="single" w:sz="4" w:space="0" w:color="auto"/>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Term</w:t>
            </w:r>
          </w:p>
        </w:tc>
        <w:tc>
          <w:tcPr>
            <w:tcW w:w="3410" w:type="dxa"/>
            <w:tcBorders>
              <w:top w:val="single" w:sz="4" w:space="0" w:color="auto"/>
              <w:left w:val="nil"/>
              <w:bottom w:val="single" w:sz="4" w:space="0" w:color="000000"/>
              <w:right w:val="single" w:sz="4" w:space="0" w:color="000000"/>
            </w:tcBorders>
          </w:tcPr>
          <w:p w:rsidR="005904B9" w:rsidRDefault="00557EF2">
            <w:pPr>
              <w:keepNext/>
              <w:jc w:val="center"/>
              <w:rPr>
                <w:rFonts w:ascii="Arial" w:eastAsia="Arial Unicode MS" w:hAnsi="Arial"/>
                <w:color w:val="000000"/>
                <w:sz w:val="20"/>
              </w:rPr>
            </w:pPr>
            <w:r>
              <w:rPr>
                <w:rFonts w:ascii="Arial" w:hAnsi="Arial"/>
                <w:color w:val="000000"/>
                <w:sz w:val="20"/>
              </w:rPr>
              <w:t>Definition</w:t>
            </w:r>
          </w:p>
        </w:tc>
        <w:tc>
          <w:tcPr>
            <w:tcW w:w="4070" w:type="dxa"/>
            <w:tcBorders>
              <w:top w:val="single" w:sz="4" w:space="0" w:color="auto"/>
              <w:left w:val="nil"/>
              <w:bottom w:val="single" w:sz="4" w:space="0" w:color="000000"/>
              <w:right w:val="single" w:sz="4" w:space="0" w:color="auto"/>
            </w:tcBorders>
          </w:tcPr>
          <w:p w:rsidR="005904B9" w:rsidRDefault="00557EF2">
            <w:pPr>
              <w:keepNext/>
              <w:jc w:val="center"/>
              <w:rPr>
                <w:rFonts w:ascii="Arial" w:eastAsia="Arial Unicode MS" w:hAnsi="Arial"/>
                <w:color w:val="000000"/>
                <w:sz w:val="20"/>
              </w:rPr>
            </w:pPr>
            <w:r>
              <w:rPr>
                <w:rFonts w:ascii="Arial" w:hAnsi="Arial"/>
                <w:color w:val="000000"/>
                <w:sz w:val="20"/>
              </w:rPr>
              <w:t>Kommentar och användningsområde</w:t>
            </w:r>
          </w:p>
        </w:tc>
        <w:tc>
          <w:tcPr>
            <w:tcW w:w="1870"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Synonym</w:t>
            </w:r>
          </w:p>
        </w:tc>
        <w:tc>
          <w:tcPr>
            <w:tcW w:w="2422" w:type="dxa"/>
            <w:tcBorders>
              <w:top w:val="single" w:sz="4" w:space="0" w:color="auto"/>
              <w:left w:val="single" w:sz="4" w:space="0" w:color="auto"/>
              <w:bottom w:val="single" w:sz="4" w:space="0" w:color="000000"/>
              <w:right w:val="single" w:sz="4" w:space="0" w:color="auto"/>
            </w:tcBorders>
          </w:tcPr>
          <w:p w:rsidR="005904B9" w:rsidRDefault="00557EF2">
            <w:pPr>
              <w:keepNext/>
              <w:jc w:val="center"/>
              <w:rPr>
                <w:rFonts w:ascii="Arial" w:hAnsi="Arial"/>
                <w:color w:val="000000"/>
                <w:sz w:val="20"/>
              </w:rPr>
            </w:pPr>
            <w:r>
              <w:rPr>
                <w:rFonts w:ascii="Arial" w:hAnsi="Arial"/>
                <w:color w:val="000000"/>
                <w:sz w:val="20"/>
              </w:rPr>
              <w:t>Källa</w:t>
            </w:r>
          </w:p>
        </w:tc>
      </w:tr>
      <w:tr w:rsidR="005904B9" w:rsidTr="00EB03E4">
        <w:trPr>
          <w:trHeight w:val="255"/>
        </w:trPr>
        <w:tc>
          <w:tcPr>
            <w:tcW w:w="2545" w:type="dxa"/>
            <w:tcBorders>
              <w:top w:val="single" w:sz="4" w:space="0" w:color="000000"/>
              <w:left w:val="single" w:sz="4" w:space="0" w:color="auto"/>
              <w:bottom w:val="single" w:sz="4" w:space="0" w:color="000000"/>
              <w:right w:val="single" w:sz="4" w:space="0" w:color="000000"/>
            </w:tcBorders>
          </w:tcPr>
          <w:p w:rsidR="005904B9" w:rsidRDefault="00140822" w:rsidP="00A42EF8">
            <w:pPr>
              <w:pStyle w:val="Normalwebb1"/>
              <w:rPr>
                <w:rFonts w:ascii="Arial" w:hAnsi="Arial"/>
                <w:sz w:val="20"/>
              </w:rPr>
            </w:pPr>
            <w:r>
              <w:rPr>
                <w:rFonts w:ascii="Arial" w:hAnsi="Arial"/>
                <w:sz w:val="20"/>
              </w:rPr>
              <w:t>Flat form</w:t>
            </w:r>
          </w:p>
        </w:tc>
        <w:tc>
          <w:tcPr>
            <w:tcW w:w="3410" w:type="dxa"/>
            <w:tcBorders>
              <w:top w:val="single" w:sz="4" w:space="0" w:color="000000"/>
              <w:left w:val="nil"/>
              <w:bottom w:val="single" w:sz="4" w:space="0" w:color="000000"/>
              <w:right w:val="single" w:sz="4" w:space="0" w:color="000000"/>
            </w:tcBorders>
          </w:tcPr>
          <w:p w:rsidR="005904B9" w:rsidRDefault="005814A8" w:rsidP="005814A8">
            <w:pPr>
              <w:pStyle w:val="Normalwebb1"/>
              <w:rPr>
                <w:rFonts w:ascii="Arial" w:hAnsi="Arial"/>
                <w:sz w:val="20"/>
                <w:lang w:val="sv-SE"/>
              </w:rPr>
            </w:pPr>
            <w:r>
              <w:rPr>
                <w:rFonts w:ascii="Arial" w:hAnsi="Arial"/>
                <w:sz w:val="20"/>
                <w:lang w:val="sv-SE"/>
              </w:rPr>
              <w:t xml:space="preserve">Informationen är uppradad i följd utan </w:t>
            </w:r>
            <w:r w:rsidR="00E679E9">
              <w:rPr>
                <w:rFonts w:ascii="Arial" w:hAnsi="Arial"/>
                <w:sz w:val="20"/>
                <w:lang w:val="sv-SE"/>
              </w:rPr>
              <w:t xml:space="preserve">många </w:t>
            </w:r>
            <w:r>
              <w:rPr>
                <w:rFonts w:ascii="Arial" w:hAnsi="Arial"/>
                <w:sz w:val="20"/>
                <w:lang w:val="sv-SE"/>
              </w:rPr>
              <w:t>djup/nivår</w:t>
            </w:r>
            <w:r w:rsidR="00E679E9">
              <w:rPr>
                <w:rFonts w:ascii="Arial" w:hAnsi="Arial"/>
                <w:sz w:val="20"/>
                <w:lang w:val="sv-SE"/>
              </w:rPr>
              <w:t>er</w:t>
            </w:r>
            <w:r>
              <w:rPr>
                <w:rFonts w:ascii="Arial" w:hAnsi="Arial"/>
                <w:sz w:val="20"/>
                <w:lang w:val="sv-SE"/>
              </w:rPr>
              <w:t>.</w:t>
            </w:r>
          </w:p>
        </w:tc>
        <w:tc>
          <w:tcPr>
            <w:tcW w:w="4070" w:type="dxa"/>
            <w:tcBorders>
              <w:top w:val="single" w:sz="4" w:space="0" w:color="000000"/>
              <w:left w:val="nil"/>
              <w:bottom w:val="single" w:sz="4" w:space="0" w:color="000000"/>
              <w:right w:val="single" w:sz="4" w:space="0" w:color="auto"/>
            </w:tcBorders>
          </w:tcPr>
          <w:p w:rsidR="005904B9" w:rsidRDefault="005814A8">
            <w:pPr>
              <w:pStyle w:val="Normalwebb1"/>
              <w:rPr>
                <w:rFonts w:ascii="Arial" w:hAnsi="Arial"/>
                <w:sz w:val="20"/>
                <w:lang w:val="sv-SE"/>
              </w:rPr>
            </w:pPr>
            <w:r>
              <w:rPr>
                <w:rFonts w:ascii="Arial" w:hAnsi="Arial"/>
                <w:sz w:val="20"/>
                <w:lang w:val="sv-SE"/>
              </w:rPr>
              <w:t>Detta är till motsats vad Hierarkisk struktur är</w:t>
            </w:r>
            <w:r w:rsidR="00511510">
              <w:rPr>
                <w:rFonts w:ascii="Arial" w:hAnsi="Arial"/>
                <w:sz w:val="20"/>
                <w:lang w:val="sv-SE"/>
              </w:rPr>
              <w:t>.</w:t>
            </w:r>
          </w:p>
          <w:p w:rsidR="00F44DB5" w:rsidRPr="00F44DB5" w:rsidRDefault="00F44DB5">
            <w:pPr>
              <w:pStyle w:val="Normalwebb1"/>
              <w:rPr>
                <w:rFonts w:ascii="Arial" w:hAnsi="Arial"/>
                <w:sz w:val="20"/>
                <w:lang w:val="sv-SE"/>
              </w:rPr>
            </w:pPr>
            <w:r w:rsidRPr="00F44DB5">
              <w:rPr>
                <w:rFonts w:ascii="Arial" w:hAnsi="Arial"/>
                <w:sz w:val="20"/>
                <w:highlight w:val="yellow"/>
                <w:lang w:val="sv-SE"/>
              </w:rPr>
              <w:t>TODO: Gör ett bättre exempel:</w:t>
            </w:r>
          </w:p>
          <w:p w:rsidR="00865D5F" w:rsidRPr="00865D5F" w:rsidRDefault="00865D5F">
            <w:pPr>
              <w:pStyle w:val="Normalwebb1"/>
              <w:rPr>
                <w:rFonts w:ascii="Arial" w:hAnsi="Arial"/>
                <w:sz w:val="20"/>
              </w:rPr>
            </w:pPr>
            <w:r w:rsidRPr="00865D5F">
              <w:rPr>
                <w:rFonts w:ascii="Arial" w:hAnsi="Arial"/>
                <w:sz w:val="20"/>
              </w:rPr>
              <w:t>Flat form:</w:t>
            </w:r>
          </w:p>
          <w:p w:rsidR="00865D5F" w:rsidRPr="00865D5F" w:rsidRDefault="00865D5F">
            <w:pPr>
              <w:pStyle w:val="Normalwebb1"/>
              <w:rPr>
                <w:rFonts w:ascii="Arial" w:hAnsi="Arial"/>
                <w:sz w:val="20"/>
              </w:rPr>
            </w:pPr>
            <w:r w:rsidRPr="00865D5F">
              <w:rPr>
                <w:rFonts w:ascii="Arial" w:hAnsi="Arial"/>
                <w:sz w:val="20"/>
              </w:rPr>
              <w:t>&lt;</w:t>
            </w:r>
            <w:proofErr w:type="spellStart"/>
            <w:r w:rsidRPr="00865D5F">
              <w:rPr>
                <w:rFonts w:ascii="Arial" w:hAnsi="Arial"/>
                <w:sz w:val="20"/>
              </w:rPr>
              <w:t>st</w:t>
            </w:r>
            <w:r>
              <w:rPr>
                <w:rFonts w:ascii="Arial" w:hAnsi="Arial"/>
                <w:sz w:val="20"/>
              </w:rPr>
              <w:t>atusE</w:t>
            </w:r>
            <w:r w:rsidRPr="00865D5F">
              <w:rPr>
                <w:rFonts w:ascii="Arial" w:hAnsi="Arial"/>
                <w:sz w:val="20"/>
              </w:rPr>
              <w:t>vent</w:t>
            </w:r>
            <w:proofErr w:type="spellEnd"/>
            <w:r w:rsidRPr="00865D5F">
              <w:rPr>
                <w:rFonts w:ascii="Arial" w:hAnsi="Arial"/>
                <w:sz w:val="20"/>
              </w:rPr>
              <w:t>&gt;</w:t>
            </w:r>
          </w:p>
          <w:p w:rsidR="00865D5F" w:rsidRPr="00865D5F" w:rsidRDefault="00E946DD">
            <w:pPr>
              <w:pStyle w:val="Normalwebb1"/>
              <w:rPr>
                <w:rFonts w:ascii="Arial" w:hAnsi="Arial"/>
                <w:sz w:val="20"/>
              </w:rPr>
            </w:pPr>
            <w:r>
              <w:rPr>
                <w:rFonts w:ascii="Arial" w:hAnsi="Arial"/>
                <w:sz w:val="20"/>
              </w:rPr>
              <w:t xml:space="preserve">  </w:t>
            </w:r>
            <w:r w:rsidR="00865D5F" w:rsidRPr="00865D5F">
              <w:rPr>
                <w:rFonts w:ascii="Arial" w:hAnsi="Arial"/>
                <w:sz w:val="20"/>
              </w:rPr>
              <w:t xml:space="preserve"> &lt;</w:t>
            </w:r>
            <w:proofErr w:type="spellStart"/>
            <w:r w:rsidR="00865D5F" w:rsidRPr="00865D5F">
              <w:rPr>
                <w:rFonts w:ascii="Arial" w:hAnsi="Arial"/>
                <w:sz w:val="20"/>
              </w:rPr>
              <w:t>requestId</w:t>
            </w:r>
            <w:proofErr w:type="spellEnd"/>
            <w:r w:rsidR="00865D5F" w:rsidRPr="00865D5F">
              <w:rPr>
                <w:rFonts w:ascii="Arial" w:hAnsi="Arial"/>
                <w:sz w:val="20"/>
              </w:rPr>
              <w:t>&gt;2347</w:t>
            </w:r>
            <w:r w:rsidR="006F0B68">
              <w:rPr>
                <w:rFonts w:ascii="Arial" w:hAnsi="Arial"/>
                <w:sz w:val="20"/>
              </w:rPr>
              <w:t>904034</w:t>
            </w:r>
            <w:r w:rsidR="00865D5F" w:rsidRPr="00865D5F">
              <w:rPr>
                <w:rFonts w:ascii="Arial" w:hAnsi="Arial"/>
                <w:sz w:val="20"/>
              </w:rPr>
              <w:t>&lt;/</w:t>
            </w:r>
            <w:proofErr w:type="spellStart"/>
            <w:r w:rsidR="00865D5F" w:rsidRPr="00865D5F">
              <w:rPr>
                <w:rFonts w:ascii="Arial" w:hAnsi="Arial"/>
                <w:sz w:val="20"/>
              </w:rPr>
              <w:t>requestId</w:t>
            </w:r>
            <w:proofErr w:type="spellEnd"/>
            <w:r w:rsidR="00865D5F" w:rsidRPr="00865D5F">
              <w:rPr>
                <w:rFonts w:ascii="Arial" w:hAnsi="Arial"/>
                <w:sz w:val="20"/>
              </w:rPr>
              <w:t>&gt;</w:t>
            </w:r>
          </w:p>
          <w:p w:rsidR="00865D5F" w:rsidRPr="00865D5F" w:rsidRDefault="00E946DD">
            <w:pPr>
              <w:pStyle w:val="Normalwebb1"/>
              <w:rPr>
                <w:rFonts w:ascii="Arial" w:hAnsi="Arial"/>
                <w:sz w:val="20"/>
                <w:lang w:val="sv-SE"/>
              </w:rPr>
            </w:pPr>
            <w:r w:rsidRPr="001D7527">
              <w:rPr>
                <w:rFonts w:ascii="Arial" w:hAnsi="Arial"/>
                <w:sz w:val="20"/>
              </w:rPr>
              <w:t xml:space="preserve">   </w:t>
            </w:r>
            <w:r w:rsidR="00865D5F" w:rsidRPr="00865D5F">
              <w:rPr>
                <w:rFonts w:ascii="Arial" w:hAnsi="Arial"/>
                <w:sz w:val="20"/>
                <w:lang w:val="sv-SE"/>
              </w:rPr>
              <w:t>&lt;patientId&gt;19121212-1212&lt;/patientId&gt;</w:t>
            </w:r>
          </w:p>
          <w:p w:rsidR="00865D5F" w:rsidRPr="00865D5F" w:rsidRDefault="00E946DD">
            <w:pPr>
              <w:pStyle w:val="Normalwebb1"/>
              <w:rPr>
                <w:rFonts w:ascii="Arial" w:hAnsi="Arial"/>
                <w:sz w:val="20"/>
                <w:lang w:val="sv-SE"/>
              </w:rPr>
            </w:pPr>
            <w:r>
              <w:rPr>
                <w:rFonts w:ascii="Arial" w:hAnsi="Arial"/>
                <w:sz w:val="20"/>
                <w:lang w:val="sv-SE"/>
              </w:rPr>
              <w:t xml:space="preserve">   </w:t>
            </w:r>
            <w:r w:rsidR="009A280A">
              <w:rPr>
                <w:rFonts w:ascii="Arial" w:hAnsi="Arial"/>
                <w:sz w:val="20"/>
                <w:lang w:val="sv-SE"/>
              </w:rPr>
              <w:t>&lt;statusCode&gt;1</w:t>
            </w:r>
            <w:r w:rsidR="00865D5F" w:rsidRPr="00865D5F">
              <w:rPr>
                <w:rFonts w:ascii="Arial" w:hAnsi="Arial"/>
                <w:sz w:val="20"/>
                <w:lang w:val="sv-SE"/>
              </w:rPr>
              <w:t>&lt;/statusCode&gt;</w:t>
            </w:r>
          </w:p>
          <w:p w:rsidR="00865D5F" w:rsidRPr="00865D5F" w:rsidRDefault="00865D5F">
            <w:pPr>
              <w:pStyle w:val="Normalwebb1"/>
              <w:rPr>
                <w:rFonts w:ascii="Arial" w:hAnsi="Arial"/>
                <w:sz w:val="20"/>
                <w:lang w:val="sv-SE"/>
              </w:rPr>
            </w:pPr>
            <w:r>
              <w:rPr>
                <w:rFonts w:ascii="Arial" w:hAnsi="Arial"/>
                <w:sz w:val="20"/>
                <w:lang w:val="sv-SE"/>
              </w:rPr>
              <w:t>&lt;/statusEvent&gt;</w:t>
            </w:r>
          </w:p>
        </w:tc>
        <w:tc>
          <w:tcPr>
            <w:tcW w:w="1870" w:type="dxa"/>
            <w:tcBorders>
              <w:top w:val="single" w:sz="4" w:space="0" w:color="000000"/>
              <w:left w:val="single" w:sz="4" w:space="0" w:color="auto"/>
              <w:bottom w:val="single" w:sz="4" w:space="0" w:color="000000"/>
              <w:right w:val="single" w:sz="4" w:space="0" w:color="auto"/>
            </w:tcBorders>
          </w:tcPr>
          <w:p w:rsidR="005904B9" w:rsidRPr="00865D5F" w:rsidRDefault="005904B9">
            <w:pPr>
              <w:pStyle w:val="Normalwebb1"/>
              <w:rPr>
                <w:rFonts w:ascii="Arial" w:hAnsi="Arial"/>
                <w:sz w:val="20"/>
                <w:lang w:val="sv-SE"/>
              </w:rPr>
            </w:pPr>
          </w:p>
        </w:tc>
        <w:tc>
          <w:tcPr>
            <w:tcW w:w="2422" w:type="dxa"/>
            <w:tcBorders>
              <w:top w:val="single" w:sz="4" w:space="0" w:color="000000"/>
              <w:left w:val="single" w:sz="4" w:space="0" w:color="auto"/>
              <w:bottom w:val="single" w:sz="4" w:space="0" w:color="000000"/>
              <w:right w:val="single" w:sz="4" w:space="0" w:color="auto"/>
            </w:tcBorders>
          </w:tcPr>
          <w:p w:rsidR="005814A8" w:rsidRPr="005814A8" w:rsidRDefault="005814A8" w:rsidP="005814A8">
            <w:pPr>
              <w:pStyle w:val="Normalwebb1"/>
              <w:rPr>
                <w:rFonts w:ascii="Arial" w:hAnsi="Arial"/>
                <w:sz w:val="20"/>
                <w:lang w:val="sv-SE"/>
              </w:rPr>
            </w:pPr>
            <w:r w:rsidRPr="005814A8">
              <w:rPr>
                <w:rFonts w:ascii="Arial" w:hAnsi="Arial"/>
                <w:sz w:val="20"/>
                <w:lang w:val="sv-SE"/>
              </w:rPr>
              <w:t>http://en.wikipedia.org/wiki/Hierarchy</w:t>
            </w:r>
          </w:p>
        </w:tc>
      </w:tr>
    </w:tbl>
    <w:p w:rsidR="00140822" w:rsidRDefault="00557EF2">
      <w:pPr>
        <w:pStyle w:val="Heading1"/>
        <w:numPr>
          <w:ilvl w:val="0"/>
          <w:numId w:val="0"/>
        </w:numPr>
        <w:sectPr w:rsidR="00140822" w:rsidSect="006255F6">
          <w:pgSz w:w="16840" w:h="11907" w:orient="landscape" w:code="9"/>
          <w:pgMar w:top="1542" w:right="1491" w:bottom="1418" w:left="1196" w:header="567" w:footer="567" w:gutter="0"/>
          <w:cols w:space="720"/>
          <w:docGrid w:linePitch="326"/>
        </w:sectPr>
      </w:pPr>
      <w:r>
        <w:br w:type="page"/>
      </w:r>
    </w:p>
    <w:p w:rsidR="005904B9" w:rsidRDefault="00557EF2">
      <w:pPr>
        <w:pStyle w:val="Heading1"/>
      </w:pPr>
      <w:bookmarkStart w:id="61" w:name="_Toc90794760"/>
      <w:bookmarkStart w:id="62" w:name="_Toc90796712"/>
      <w:bookmarkStart w:id="63" w:name="_Toc90797058"/>
      <w:bookmarkStart w:id="64" w:name="_Toc90797078"/>
      <w:bookmarkStart w:id="65" w:name="_Toc95097690"/>
      <w:bookmarkStart w:id="66" w:name="_Toc95292252"/>
      <w:bookmarkStart w:id="67" w:name="_Toc95544011"/>
      <w:bookmarkStart w:id="68" w:name="_Toc194206359"/>
      <w:bookmarkStart w:id="69" w:name="_Toc194206679"/>
      <w:bookmarkStart w:id="70" w:name="_Toc194721692"/>
      <w:bookmarkStart w:id="71" w:name="_Toc309296790"/>
      <w:bookmarkStart w:id="72" w:name="_Toc139439949"/>
      <w:bookmarkStart w:id="73" w:name="_Toc144289533"/>
      <w:bookmarkStart w:id="74" w:name="_Toc162011539"/>
      <w:bookmarkStart w:id="75" w:name="_Toc100125833"/>
      <w:bookmarkStart w:id="76" w:name="_Toc116886648"/>
      <w:bookmarkStart w:id="77" w:name="_Toc148522907"/>
      <w:bookmarkEnd w:id="61"/>
      <w:bookmarkEnd w:id="62"/>
      <w:bookmarkEnd w:id="63"/>
      <w:bookmarkEnd w:id="64"/>
      <w:bookmarkEnd w:id="65"/>
      <w:bookmarkEnd w:id="66"/>
      <w:bookmarkEnd w:id="67"/>
      <w:r>
        <w:lastRenderedPageBreak/>
        <w:t>Klassifikationer och kodverk</w:t>
      </w:r>
      <w:bookmarkEnd w:id="68"/>
      <w:bookmarkEnd w:id="69"/>
      <w:bookmarkEnd w:id="70"/>
      <w:bookmarkEnd w:id="71"/>
    </w:p>
    <w:p w:rsidR="005904B9" w:rsidRDefault="00557EF2">
      <w:pPr>
        <w:rPr>
          <w:i/>
        </w:rPr>
      </w:pPr>
      <w:r>
        <w:t>Klassifikationer och kodverk inkl begrepp</w:t>
      </w:r>
      <w:r w:rsidR="001C70AD">
        <w:t>s</w:t>
      </w:r>
      <w:r>
        <w:t xml:space="preserve">system och identifikationssystem som hanteras i informationsutbytet kring </w:t>
      </w:r>
      <w:r w:rsidR="00A557DF">
        <w:t>remisser.</w:t>
      </w: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35"/>
        <w:gridCol w:w="2784"/>
        <w:gridCol w:w="2177"/>
        <w:gridCol w:w="7654"/>
      </w:tblGrid>
      <w:tr w:rsidR="005904B9" w:rsidTr="0009052D">
        <w:trPr>
          <w:tblHeader/>
        </w:trPr>
        <w:tc>
          <w:tcPr>
            <w:tcW w:w="2235"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278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2177"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7654"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rsidTr="0009052D">
        <w:tc>
          <w:tcPr>
            <w:tcW w:w="2235" w:type="dxa"/>
          </w:tcPr>
          <w:p w:rsidR="005904B9" w:rsidRDefault="00A571CF">
            <w:pPr>
              <w:pStyle w:val="Default"/>
              <w:rPr>
                <w:rFonts w:ascii="Arial" w:hAnsi="Arial"/>
                <w:b/>
                <w:sz w:val="20"/>
              </w:rPr>
            </w:pPr>
            <w:r w:rsidRPr="00A571CF">
              <w:rPr>
                <w:rFonts w:ascii="Arial" w:hAnsi="Arial" w:cs="Arial"/>
                <w:sz w:val="20"/>
                <w:szCs w:val="20"/>
              </w:rPr>
              <w:t xml:space="preserve">KV </w:t>
            </w:r>
            <w:proofErr w:type="spellStart"/>
            <w:r w:rsidRPr="00A571CF">
              <w:rPr>
                <w:rFonts w:ascii="Arial" w:hAnsi="Arial" w:cs="Arial"/>
                <w:sz w:val="20"/>
                <w:szCs w:val="20"/>
              </w:rPr>
              <w:t>Framställantyp</w:t>
            </w:r>
            <w:proofErr w:type="spellEnd"/>
          </w:p>
        </w:tc>
        <w:tc>
          <w:tcPr>
            <w:tcW w:w="2784" w:type="dxa"/>
          </w:tcPr>
          <w:p w:rsidR="005904B9" w:rsidRDefault="005904B9">
            <w:pPr>
              <w:pStyle w:val="Default"/>
              <w:rPr>
                <w:rFonts w:ascii="Arial" w:eastAsia="Batang" w:hAnsi="Arial"/>
                <w:sz w:val="20"/>
                <w:highlight w:val="white"/>
                <w:lang w:eastAsia="ko-KR"/>
              </w:rPr>
            </w:pPr>
          </w:p>
        </w:tc>
        <w:tc>
          <w:tcPr>
            <w:tcW w:w="2177" w:type="dxa"/>
          </w:tcPr>
          <w:p w:rsidR="005904B9" w:rsidRDefault="005904B9">
            <w:pPr>
              <w:pStyle w:val="Default"/>
              <w:rPr>
                <w:rFonts w:ascii="Arial" w:hAnsi="Arial"/>
                <w:sz w:val="20"/>
                <w:lang w:val="sv-SE"/>
              </w:rPr>
            </w:pPr>
          </w:p>
        </w:tc>
        <w:tc>
          <w:tcPr>
            <w:tcW w:w="7654" w:type="dxa"/>
          </w:tcPr>
          <w:p w:rsidR="001D7527" w:rsidRDefault="001D7527">
            <w:r w:rsidRPr="00297CB3">
              <w:t>Endast Nr 1</w:t>
            </w:r>
            <w:r w:rsidR="00297CB3" w:rsidRPr="00297CB3">
              <w:t>, 2</w:t>
            </w:r>
            <w:r w:rsidRPr="00297CB3">
              <w:t xml:space="preserve"> och 4 är gilitga för denna tjänst.</w:t>
            </w:r>
            <w:r w:rsidR="00856EE5">
              <w:t xml:space="preserve"> Inom labbremiss är det endast Mikrobiologiremisser som är giltiga eftersom den kan möjligen ta sin tid att utföra.</w:t>
            </w:r>
          </w:p>
          <w:tbl>
            <w:tblPr>
              <w:tblW w:w="13590" w:type="dxa"/>
              <w:tblBorders>
                <w:top w:val="nil"/>
                <w:left w:val="nil"/>
                <w:bottom w:val="nil"/>
                <w:right w:val="nil"/>
              </w:tblBorders>
              <w:tblLayout w:type="fixed"/>
              <w:tblLook w:val="0000"/>
            </w:tblPr>
            <w:tblGrid>
              <w:gridCol w:w="6795"/>
              <w:gridCol w:w="6795"/>
            </w:tblGrid>
            <w:tr w:rsidR="00766037" w:rsidRPr="00766037" w:rsidTr="001D7527">
              <w:trPr>
                <w:trHeight w:val="1890"/>
              </w:trPr>
              <w:tc>
                <w:tcPr>
                  <w:tcW w:w="13590" w:type="dxa"/>
                  <w:gridSpan w:val="2"/>
                </w:tcPr>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Anger typ av framställan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1 = röntgenremiss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2 = labbremiss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3 = konferensremiss </w:t>
                  </w:r>
                </w:p>
                <w:p w:rsidR="00766037" w:rsidRPr="004C52C0" w:rsidRDefault="00766037" w:rsidP="00766037">
                  <w:pPr>
                    <w:autoSpaceDE w:val="0"/>
                    <w:autoSpaceDN w:val="0"/>
                    <w:adjustRightInd w:val="0"/>
                    <w:spacing w:after="0"/>
                    <w:rPr>
                      <w:b/>
                      <w:color w:val="000000"/>
                      <w:sz w:val="23"/>
                      <w:szCs w:val="23"/>
                    </w:rPr>
                  </w:pPr>
                  <w:r w:rsidRPr="004C52C0">
                    <w:rPr>
                      <w:b/>
                      <w:color w:val="000000"/>
                      <w:sz w:val="23"/>
                      <w:szCs w:val="23"/>
                    </w:rPr>
                    <w:t xml:space="preserve">4 = allmänremiss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5 = screeningremiss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6 = ”egentagna prover”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7 = egen vårdbegäran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8 = telefonremiss </w:t>
                  </w:r>
                </w:p>
                <w:p w:rsidR="00766037" w:rsidRPr="00766037" w:rsidRDefault="00766037" w:rsidP="00766037">
                  <w:pPr>
                    <w:autoSpaceDE w:val="0"/>
                    <w:autoSpaceDN w:val="0"/>
                    <w:adjustRightInd w:val="0"/>
                    <w:spacing w:after="0"/>
                    <w:rPr>
                      <w:color w:val="000000"/>
                      <w:sz w:val="23"/>
                      <w:szCs w:val="23"/>
                    </w:rPr>
                  </w:pPr>
                  <w:r w:rsidRPr="00766037">
                    <w:rPr>
                      <w:color w:val="000000"/>
                      <w:sz w:val="23"/>
                      <w:szCs w:val="23"/>
                    </w:rPr>
                    <w:t xml:space="preserve">9 = begäran om övertagande av vårdansvar </w:t>
                  </w:r>
                </w:p>
              </w:tc>
            </w:tr>
            <w:tr w:rsidR="00766037" w:rsidRPr="00766037" w:rsidTr="001D7527">
              <w:trPr>
                <w:trHeight w:val="109"/>
              </w:trPr>
              <w:tc>
                <w:tcPr>
                  <w:tcW w:w="6795" w:type="dxa"/>
                </w:tcPr>
                <w:p w:rsidR="00766037" w:rsidRPr="00766037" w:rsidRDefault="00766037" w:rsidP="00766037">
                  <w:pPr>
                    <w:autoSpaceDE w:val="0"/>
                    <w:autoSpaceDN w:val="0"/>
                    <w:adjustRightInd w:val="0"/>
                    <w:spacing w:after="0"/>
                    <w:rPr>
                      <w:color w:val="000000"/>
                      <w:sz w:val="23"/>
                      <w:szCs w:val="23"/>
                    </w:rPr>
                  </w:pPr>
                </w:p>
              </w:tc>
              <w:tc>
                <w:tcPr>
                  <w:tcW w:w="6795" w:type="dxa"/>
                </w:tcPr>
                <w:p w:rsidR="00766037" w:rsidRPr="00766037" w:rsidRDefault="00766037" w:rsidP="00766037">
                  <w:pPr>
                    <w:autoSpaceDE w:val="0"/>
                    <w:autoSpaceDN w:val="0"/>
                    <w:adjustRightInd w:val="0"/>
                    <w:spacing w:after="0"/>
                    <w:rPr>
                      <w:color w:val="000000"/>
                      <w:sz w:val="23"/>
                      <w:szCs w:val="23"/>
                    </w:rPr>
                  </w:pPr>
                </w:p>
              </w:tc>
            </w:tr>
          </w:tbl>
          <w:p w:rsidR="005904B9" w:rsidRDefault="005904B9">
            <w:pPr>
              <w:rPr>
                <w:rFonts w:ascii="Arial" w:eastAsia="Arial Unicode MS" w:hAnsi="Arial"/>
                <w:color w:val="000000"/>
                <w:sz w:val="20"/>
              </w:rPr>
            </w:pPr>
          </w:p>
        </w:tc>
      </w:tr>
      <w:tr w:rsidR="00C14615" w:rsidTr="00C14615">
        <w:trPr>
          <w:trHeight w:val="1239"/>
        </w:trPr>
        <w:tc>
          <w:tcPr>
            <w:tcW w:w="2235" w:type="dxa"/>
          </w:tcPr>
          <w:p w:rsidR="00C14615" w:rsidRDefault="00C14615">
            <w:pPr>
              <w:pStyle w:val="Default"/>
              <w:rPr>
                <w:rFonts w:ascii="Arial" w:hAnsi="Arial" w:cs="Arial"/>
                <w:sz w:val="20"/>
                <w:szCs w:val="20"/>
              </w:rPr>
            </w:pPr>
            <w:r w:rsidRPr="00C14615">
              <w:rPr>
                <w:rFonts w:ascii="Arial" w:hAnsi="Arial" w:cs="Arial"/>
                <w:sz w:val="20"/>
                <w:szCs w:val="20"/>
              </w:rPr>
              <w:t xml:space="preserve">KV Form </w:t>
            </w:r>
            <w:proofErr w:type="spellStart"/>
            <w:r w:rsidRPr="00C14615">
              <w:rPr>
                <w:rFonts w:ascii="Arial" w:hAnsi="Arial" w:cs="Arial"/>
                <w:sz w:val="20"/>
                <w:szCs w:val="20"/>
              </w:rPr>
              <w:t>av</w:t>
            </w:r>
            <w:proofErr w:type="spellEnd"/>
            <w:r w:rsidRPr="00C14615">
              <w:rPr>
                <w:rFonts w:ascii="Arial" w:hAnsi="Arial" w:cs="Arial"/>
                <w:sz w:val="20"/>
                <w:szCs w:val="20"/>
              </w:rPr>
              <w:t xml:space="preserve"> </w:t>
            </w:r>
            <w:proofErr w:type="spellStart"/>
            <w:r w:rsidRPr="00C14615">
              <w:rPr>
                <w:rFonts w:ascii="Arial" w:hAnsi="Arial" w:cs="Arial"/>
                <w:sz w:val="20"/>
                <w:szCs w:val="20"/>
              </w:rPr>
              <w:t>framställan</w:t>
            </w:r>
            <w:proofErr w:type="spellEnd"/>
          </w:p>
        </w:tc>
        <w:tc>
          <w:tcPr>
            <w:tcW w:w="2784" w:type="dxa"/>
          </w:tcPr>
          <w:p w:rsidR="00C14615" w:rsidRDefault="00C14615">
            <w:pPr>
              <w:pStyle w:val="Default"/>
              <w:rPr>
                <w:rFonts w:ascii="Arial" w:eastAsia="Batang" w:hAnsi="Arial"/>
                <w:sz w:val="20"/>
                <w:highlight w:val="white"/>
                <w:lang w:eastAsia="ko-KR"/>
              </w:rPr>
            </w:pPr>
          </w:p>
        </w:tc>
        <w:tc>
          <w:tcPr>
            <w:tcW w:w="2177" w:type="dxa"/>
          </w:tcPr>
          <w:p w:rsidR="00C14615" w:rsidRDefault="00C14615">
            <w:pPr>
              <w:pStyle w:val="Default"/>
              <w:rPr>
                <w:rFonts w:ascii="Arial" w:hAnsi="Arial"/>
                <w:sz w:val="20"/>
                <w:lang w:val="sv-SE"/>
              </w:rPr>
            </w:pPr>
          </w:p>
        </w:tc>
        <w:tc>
          <w:tcPr>
            <w:tcW w:w="7654" w:type="dxa"/>
          </w:tcPr>
          <w:p w:rsidR="00C14615" w:rsidRPr="00AF29D5" w:rsidRDefault="00C14615" w:rsidP="00C14615">
            <w:pPr>
              <w:pStyle w:val="Default"/>
              <w:rPr>
                <w:rFonts w:ascii="Arial" w:hAnsi="Arial" w:cs="Arial"/>
                <w:sz w:val="23"/>
                <w:szCs w:val="23"/>
                <w:lang w:val="sv-SE"/>
              </w:rPr>
            </w:pPr>
            <w:r w:rsidRPr="00AF29D5">
              <w:rPr>
                <w:rFonts w:ascii="Arial" w:hAnsi="Arial" w:cs="Arial"/>
                <w:sz w:val="23"/>
                <w:szCs w:val="23"/>
                <w:lang w:val="sv-SE"/>
              </w:rPr>
              <w:t xml:space="preserve">Anger form av vårdbegäran. Värden kommer ursprungligen ifrån Nationell eRemissprojektet. </w:t>
            </w:r>
            <w:r w:rsidR="00AF29D5">
              <w:rPr>
                <w:rFonts w:ascii="Arial" w:hAnsi="Arial" w:cs="Arial"/>
                <w:sz w:val="23"/>
                <w:szCs w:val="23"/>
                <w:lang w:val="sv-SE"/>
              </w:rPr>
              <w:t>E</w:t>
            </w:r>
            <w:r w:rsidR="004136F5" w:rsidRPr="00AF29D5">
              <w:rPr>
                <w:rFonts w:ascii="Arial" w:hAnsi="Arial" w:cs="Arial"/>
                <w:sz w:val="23"/>
                <w:szCs w:val="23"/>
                <w:lang w:val="sv-SE"/>
              </w:rPr>
              <w:t xml:space="preserve">ndast </w:t>
            </w:r>
            <w:r w:rsidR="00AF29D5">
              <w:rPr>
                <w:rFonts w:ascii="Arial" w:hAnsi="Arial" w:cs="Arial"/>
                <w:sz w:val="23"/>
                <w:szCs w:val="23"/>
                <w:lang w:val="sv-SE"/>
              </w:rPr>
              <w:t>Nr</w:t>
            </w:r>
            <w:r w:rsidR="004136F5" w:rsidRPr="00AF29D5">
              <w:rPr>
                <w:rFonts w:ascii="Arial" w:hAnsi="Arial" w:cs="Arial"/>
                <w:sz w:val="23"/>
                <w:szCs w:val="23"/>
                <w:lang w:val="sv-SE"/>
              </w:rPr>
              <w:t xml:space="preserve"> 2 och 4 som är giltiga värden</w:t>
            </w:r>
            <w:r w:rsidR="009D1C9B">
              <w:rPr>
                <w:rFonts w:ascii="Arial" w:hAnsi="Arial" w:cs="Arial"/>
                <w:sz w:val="23"/>
                <w:szCs w:val="23"/>
                <w:lang w:val="sv-SE"/>
              </w:rPr>
              <w:t xml:space="preserve"> för denna tjänst</w:t>
            </w:r>
            <w:r w:rsidR="004136F5" w:rsidRPr="00AF29D5">
              <w:rPr>
                <w:rFonts w:ascii="Arial" w:hAnsi="Arial" w:cs="Arial"/>
                <w:sz w:val="23"/>
                <w:szCs w:val="23"/>
                <w:lang w:val="sv-SE"/>
              </w:rPr>
              <w:t>.</w:t>
            </w:r>
          </w:p>
          <w:p w:rsidR="00C14615" w:rsidRPr="00C14615" w:rsidRDefault="00C14615" w:rsidP="00C14615">
            <w:pPr>
              <w:pStyle w:val="Default"/>
              <w:rPr>
                <w:sz w:val="23"/>
                <w:szCs w:val="23"/>
                <w:lang w:val="sv-SE"/>
              </w:rPr>
            </w:pPr>
            <w:r w:rsidRPr="00C14615">
              <w:rPr>
                <w:sz w:val="23"/>
                <w:szCs w:val="23"/>
                <w:lang w:val="sv-SE"/>
              </w:rPr>
              <w:t xml:space="preserve">1 = telefon </w:t>
            </w:r>
          </w:p>
          <w:p w:rsidR="00C14615" w:rsidRPr="00CD2958" w:rsidRDefault="00C14615" w:rsidP="00C14615">
            <w:pPr>
              <w:pStyle w:val="Default"/>
              <w:rPr>
                <w:b/>
                <w:sz w:val="23"/>
                <w:szCs w:val="23"/>
                <w:lang w:val="sv-SE"/>
              </w:rPr>
            </w:pPr>
            <w:r w:rsidRPr="00CD2958">
              <w:rPr>
                <w:b/>
                <w:sz w:val="23"/>
                <w:szCs w:val="23"/>
                <w:lang w:val="sv-SE"/>
              </w:rPr>
              <w:t xml:space="preserve">2 = besök </w:t>
            </w:r>
          </w:p>
          <w:p w:rsidR="00C14615" w:rsidRPr="00A32055" w:rsidRDefault="00C14615" w:rsidP="00C14615">
            <w:pPr>
              <w:autoSpaceDE w:val="0"/>
              <w:autoSpaceDN w:val="0"/>
              <w:adjustRightInd w:val="0"/>
              <w:spacing w:after="0"/>
              <w:rPr>
                <w:sz w:val="23"/>
                <w:szCs w:val="23"/>
              </w:rPr>
            </w:pPr>
            <w:r w:rsidRPr="00A32055">
              <w:rPr>
                <w:sz w:val="23"/>
                <w:szCs w:val="23"/>
              </w:rPr>
              <w:t xml:space="preserve">3 = elektroniskt </w:t>
            </w:r>
          </w:p>
          <w:p w:rsidR="00C14615" w:rsidRPr="00C14615" w:rsidRDefault="00C14615" w:rsidP="00C14615">
            <w:pPr>
              <w:pStyle w:val="Default"/>
              <w:rPr>
                <w:sz w:val="23"/>
                <w:szCs w:val="23"/>
                <w:lang w:val="sv-SE"/>
              </w:rPr>
            </w:pPr>
            <w:r w:rsidRPr="00CD2958">
              <w:rPr>
                <w:b/>
                <w:sz w:val="23"/>
                <w:szCs w:val="23"/>
                <w:lang w:val="sv-SE"/>
              </w:rPr>
              <w:t>4 = pappersremiss</w:t>
            </w:r>
            <w:r w:rsidRPr="00C14615">
              <w:rPr>
                <w:sz w:val="23"/>
                <w:szCs w:val="23"/>
                <w:lang w:val="sv-SE"/>
              </w:rPr>
              <w:t xml:space="preserve"> </w:t>
            </w:r>
          </w:p>
        </w:tc>
      </w:tr>
      <w:tr w:rsidR="00E57596" w:rsidTr="0009052D">
        <w:tc>
          <w:tcPr>
            <w:tcW w:w="2235" w:type="dxa"/>
          </w:tcPr>
          <w:p w:rsidR="00E57596" w:rsidRPr="00C14615" w:rsidRDefault="000846E1">
            <w:pPr>
              <w:pStyle w:val="Default"/>
              <w:rPr>
                <w:rFonts w:ascii="Arial" w:hAnsi="Arial" w:cs="Arial"/>
                <w:sz w:val="20"/>
                <w:szCs w:val="20"/>
                <w:lang w:val="sv-SE"/>
              </w:rPr>
            </w:pPr>
            <w:r w:rsidRPr="00C14615">
              <w:rPr>
                <w:rFonts w:ascii="Arial" w:hAnsi="Arial" w:cs="Arial"/>
                <w:sz w:val="20"/>
                <w:szCs w:val="20"/>
                <w:lang w:val="sv-SE"/>
              </w:rPr>
              <w:lastRenderedPageBreak/>
              <w:t xml:space="preserve">KV </w:t>
            </w:r>
            <w:r w:rsidR="009C67C3" w:rsidRPr="00C14615">
              <w:rPr>
                <w:rFonts w:ascii="Arial" w:hAnsi="Arial" w:cs="Arial"/>
                <w:sz w:val="20"/>
                <w:szCs w:val="20"/>
                <w:lang w:val="sv-SE"/>
              </w:rPr>
              <w:t xml:space="preserve">Status </w:t>
            </w:r>
          </w:p>
        </w:tc>
        <w:tc>
          <w:tcPr>
            <w:tcW w:w="2784" w:type="dxa"/>
          </w:tcPr>
          <w:p w:rsidR="00E57596" w:rsidRPr="00C14615" w:rsidRDefault="00E57596">
            <w:pPr>
              <w:pStyle w:val="Default"/>
              <w:rPr>
                <w:rFonts w:ascii="Arial" w:eastAsia="Batang" w:hAnsi="Arial"/>
                <w:sz w:val="20"/>
                <w:highlight w:val="white"/>
                <w:lang w:val="sv-SE" w:eastAsia="ko-KR"/>
              </w:rPr>
            </w:pPr>
          </w:p>
        </w:tc>
        <w:tc>
          <w:tcPr>
            <w:tcW w:w="2177" w:type="dxa"/>
          </w:tcPr>
          <w:p w:rsidR="00E57596" w:rsidRDefault="00E57596">
            <w:pPr>
              <w:pStyle w:val="Default"/>
              <w:rPr>
                <w:rFonts w:ascii="Arial" w:hAnsi="Arial"/>
                <w:sz w:val="20"/>
                <w:lang w:val="sv-SE"/>
              </w:rPr>
            </w:pPr>
          </w:p>
        </w:tc>
        <w:tc>
          <w:tcPr>
            <w:tcW w:w="7654" w:type="dxa"/>
          </w:tcPr>
          <w:p w:rsidR="00E57596" w:rsidRPr="00766037" w:rsidRDefault="007D4F0A" w:rsidP="00072F35">
            <w:pPr>
              <w:autoSpaceDE w:val="0"/>
              <w:autoSpaceDN w:val="0"/>
              <w:adjustRightInd w:val="0"/>
              <w:spacing w:after="0"/>
              <w:rPr>
                <w:color w:val="000000"/>
                <w:sz w:val="23"/>
                <w:szCs w:val="23"/>
              </w:rPr>
            </w:pPr>
            <w:r>
              <w:rPr>
                <w:color w:val="000000"/>
                <w:sz w:val="23"/>
                <w:szCs w:val="23"/>
              </w:rPr>
              <w:t>Se neda tabell</w:t>
            </w:r>
            <w:r w:rsidR="00F26F5B">
              <w:rPr>
                <w:color w:val="000000"/>
                <w:sz w:val="23"/>
                <w:szCs w:val="23"/>
              </w:rPr>
              <w:t xml:space="preserve"> som framtagits av Nationell eRemissprojektet.</w:t>
            </w:r>
            <w:r w:rsidR="00340F02">
              <w:rPr>
                <w:color w:val="000000"/>
                <w:sz w:val="23"/>
                <w:szCs w:val="23"/>
              </w:rPr>
              <w:t xml:space="preserve"> Endast statusar markerade som används 'Ja' är giltiga statusar.</w:t>
            </w:r>
          </w:p>
        </w:tc>
      </w:tr>
    </w:tbl>
    <w:p w:rsidR="00883AB2" w:rsidRDefault="004F2E32" w:rsidP="00883AB2">
      <w:pPr>
        <w:pStyle w:val="Heading3"/>
      </w:pPr>
      <w:r>
        <w:t xml:space="preserve"> </w:t>
      </w:r>
      <w:bookmarkStart w:id="78" w:name="_Toc309296791"/>
      <w:r w:rsidR="00883AB2">
        <w:t xml:space="preserve">Tabell över </w:t>
      </w:r>
      <w:r w:rsidR="0021020F">
        <w:t>'</w:t>
      </w:r>
      <w:r w:rsidR="00883AB2">
        <w:t>KV Status</w:t>
      </w:r>
      <w:r w:rsidR="0021020F">
        <w:t>'-</w:t>
      </w:r>
      <w:r w:rsidR="00883AB2">
        <w:t xml:space="preserve"> kodverk</w:t>
      </w:r>
      <w:r w:rsidR="007D4F0A">
        <w:t>et</w:t>
      </w:r>
      <w:bookmarkEnd w:id="78"/>
    </w:p>
    <w:tbl>
      <w:tblPr>
        <w:tblStyle w:val="TableGrid"/>
        <w:tblW w:w="0" w:type="auto"/>
        <w:tblLook w:val="04A0"/>
      </w:tblPr>
      <w:tblGrid>
        <w:gridCol w:w="2704"/>
        <w:gridCol w:w="948"/>
        <w:gridCol w:w="5232"/>
        <w:gridCol w:w="3369"/>
      </w:tblGrid>
      <w:tr w:rsidR="003B3B4F" w:rsidRPr="009A6CAF" w:rsidTr="001149FA">
        <w:tc>
          <w:tcPr>
            <w:tcW w:w="2704"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Används</w:t>
            </w:r>
            <w:proofErr w:type="spellEnd"/>
            <w:r>
              <w:rPr>
                <w:rFonts w:ascii="Arial" w:hAnsi="Arial" w:cs="Arial"/>
                <w:sz w:val="16"/>
                <w:szCs w:val="16"/>
              </w:rPr>
              <w:t xml:space="preserve"> </w:t>
            </w:r>
            <w:proofErr w:type="spellStart"/>
            <w:r>
              <w:rPr>
                <w:rFonts w:ascii="Arial" w:hAnsi="Arial" w:cs="Arial"/>
                <w:sz w:val="16"/>
                <w:szCs w:val="16"/>
              </w:rPr>
              <w:t>av</w:t>
            </w:r>
            <w:proofErr w:type="spellEnd"/>
            <w:r>
              <w:rPr>
                <w:rFonts w:ascii="Arial" w:hAnsi="Arial" w:cs="Arial"/>
                <w:sz w:val="16"/>
                <w:szCs w:val="16"/>
              </w:rPr>
              <w:t xml:space="preserve"> </w:t>
            </w:r>
            <w:proofErr w:type="spellStart"/>
            <w:r>
              <w:rPr>
                <w:rFonts w:ascii="Arial" w:hAnsi="Arial" w:cs="Arial"/>
                <w:sz w:val="16"/>
                <w:szCs w:val="16"/>
              </w:rPr>
              <w:t>framställantyp</w:t>
            </w:r>
            <w:proofErr w:type="spellEnd"/>
          </w:p>
        </w:tc>
        <w:tc>
          <w:tcPr>
            <w:tcW w:w="948"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Pr>
                <w:rFonts w:ascii="Arial" w:hAnsi="Arial" w:cs="Arial"/>
                <w:sz w:val="16"/>
                <w:szCs w:val="16"/>
              </w:rPr>
              <w:t>Kod</w:t>
            </w:r>
            <w:proofErr w:type="spellEnd"/>
          </w:p>
        </w:tc>
        <w:tc>
          <w:tcPr>
            <w:tcW w:w="5232"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Namn</w:t>
            </w:r>
            <w:proofErr w:type="spellEnd"/>
          </w:p>
        </w:tc>
        <w:tc>
          <w:tcPr>
            <w:tcW w:w="3369" w:type="dxa"/>
            <w:shd w:val="clear" w:color="auto" w:fill="D9D9D9" w:themeFill="background1" w:themeFillShade="D9"/>
          </w:tcPr>
          <w:p w:rsidR="003B3B4F" w:rsidRPr="009A6CAF" w:rsidRDefault="003B3B4F" w:rsidP="00D77DDF">
            <w:pPr>
              <w:autoSpaceDE w:val="0"/>
              <w:autoSpaceDN w:val="0"/>
              <w:adjustRightInd w:val="0"/>
              <w:spacing w:after="0"/>
              <w:rPr>
                <w:rFonts w:ascii="Arial" w:hAnsi="Arial" w:cs="Arial"/>
                <w:sz w:val="16"/>
                <w:szCs w:val="16"/>
              </w:rPr>
            </w:pPr>
            <w:proofErr w:type="spellStart"/>
            <w:r w:rsidRPr="009A6CAF">
              <w:rPr>
                <w:rFonts w:ascii="Arial" w:hAnsi="Arial" w:cs="Arial"/>
                <w:sz w:val="16"/>
                <w:szCs w:val="16"/>
              </w:rPr>
              <w:t>Beskrivning</w:t>
            </w:r>
            <w:proofErr w:type="spellEnd"/>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Beslutad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Remissen existerar och har fått en beslutstidpunkt.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r w:rsidRPr="002810DA">
              <w:rPr>
                <w:rFonts w:ascii="Arial" w:hAnsi="Arial" w:cs="Arial"/>
                <w:b/>
                <w:sz w:val="16"/>
                <w:szCs w:val="16"/>
              </w:rPr>
              <w:t>,</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20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Skickad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Avsändaren har tillgängliggjort remissen för</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30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Mottagen</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Remissmottagaren har tagit del av remissen.</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40</w:t>
            </w:r>
          </w:p>
        </w:tc>
        <w:tc>
          <w:tcPr>
            <w:tcW w:w="5232" w:type="dxa"/>
          </w:tcPr>
          <w:p w:rsidR="003B3B4F" w:rsidRPr="002810DA" w:rsidRDefault="003B3B4F" w:rsidP="00D77DDF">
            <w:pPr>
              <w:autoSpaceDE w:val="0"/>
              <w:autoSpaceDN w:val="0"/>
              <w:adjustRightInd w:val="0"/>
              <w:spacing w:after="0" w:line="240" w:lineRule="auto"/>
              <w:rPr>
                <w:rFonts w:ascii="Arial" w:hAnsi="Arial" w:cs="Arial"/>
                <w:b/>
                <w:bCs/>
                <w:sz w:val="16"/>
                <w:szCs w:val="16"/>
              </w:rPr>
            </w:pPr>
            <w:proofErr w:type="spellStart"/>
            <w:r w:rsidRPr="002810DA">
              <w:rPr>
                <w:rFonts w:ascii="Arial" w:hAnsi="Arial" w:cs="Arial"/>
                <w:sz w:val="16"/>
                <w:szCs w:val="16"/>
              </w:rPr>
              <w:t>Avvisad</w:t>
            </w:r>
            <w:proofErr w:type="spellEnd"/>
          </w:p>
        </w:tc>
        <w:tc>
          <w:tcPr>
            <w:tcW w:w="3369" w:type="dxa"/>
          </w:tcPr>
          <w:p w:rsidR="003B3B4F" w:rsidRPr="002810DA" w:rsidRDefault="003B3B4F" w:rsidP="00EB1636">
            <w:pPr>
              <w:autoSpaceDE w:val="0"/>
              <w:autoSpaceDN w:val="0"/>
              <w:adjustRightInd w:val="0"/>
              <w:spacing w:after="0" w:line="240" w:lineRule="auto"/>
              <w:rPr>
                <w:rFonts w:ascii="Arial" w:hAnsi="Arial" w:cs="Arial"/>
                <w:b/>
                <w:bCs/>
                <w:sz w:val="16"/>
                <w:szCs w:val="16"/>
                <w:lang w:val="sv-SE"/>
              </w:rPr>
            </w:pPr>
            <w:r w:rsidRPr="002810DA">
              <w:rPr>
                <w:rFonts w:ascii="Arial" w:hAnsi="Arial" w:cs="Arial"/>
                <w:sz w:val="16"/>
                <w:szCs w:val="16"/>
                <w:lang w:val="sv-SE"/>
              </w:rPr>
              <w:t>Remissmottagaren har beslutat att avslå remissen av administrativa skäl.</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50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Godtagen</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bedömning</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valt</w:t>
            </w:r>
            <w:proofErr w:type="spellEnd"/>
            <w:r w:rsidRPr="009A6CAF">
              <w:rPr>
                <w:rFonts w:ascii="Arial" w:hAnsi="Arial" w:cs="Arial"/>
                <w:sz w:val="16"/>
                <w:szCs w:val="16"/>
              </w:rPr>
              <w:t xml:space="preserve"> </w:t>
            </w:r>
            <w:proofErr w:type="spellStart"/>
            <w:r w:rsidRPr="009A6CAF">
              <w:rPr>
                <w:rFonts w:ascii="Arial" w:hAnsi="Arial" w:cs="Arial"/>
                <w:sz w:val="16"/>
                <w:szCs w:val="16"/>
              </w:rPr>
              <w:t>bedömare</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60</w:t>
            </w:r>
          </w:p>
        </w:tc>
        <w:tc>
          <w:tcPr>
            <w:tcW w:w="5232" w:type="dxa"/>
          </w:tcPr>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begärt ytterligare information av</w:t>
            </w:r>
          </w:p>
          <w:p w:rsidR="003B3B4F" w:rsidRPr="009A6CAF" w:rsidRDefault="003B3B4F" w:rsidP="00D77DDF">
            <w:pPr>
              <w:autoSpaceDE w:val="0"/>
              <w:autoSpaceDN w:val="0"/>
              <w:adjustRightInd w:val="0"/>
              <w:spacing w:after="0" w:line="240" w:lineRule="auto"/>
              <w:rPr>
                <w:rFonts w:ascii="Arial" w:hAnsi="Arial" w:cs="Arial"/>
                <w:b/>
                <w:bCs/>
                <w:sz w:val="16"/>
                <w:szCs w:val="16"/>
              </w:rPr>
            </w:pPr>
            <w:proofErr w:type="spellStart"/>
            <w:r w:rsidRPr="009A6CAF">
              <w:rPr>
                <w:rFonts w:ascii="Arial" w:hAnsi="Arial" w:cs="Arial"/>
                <w:sz w:val="16"/>
                <w:szCs w:val="16"/>
              </w:rPr>
              <w:t>remittenten</w:t>
            </w:r>
            <w:proofErr w:type="spellEnd"/>
            <w:r w:rsidRPr="009A6CAF">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Vidareskickad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Remissmottagaren har beslutat att skicka remissen</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vidare till annan remissmottagande enhet.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80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Ej accepterad för kliniska åtgärder</w:t>
            </w:r>
          </w:p>
        </w:tc>
        <w:tc>
          <w:tcPr>
            <w:tcW w:w="3369" w:type="dxa"/>
          </w:tcPr>
          <w:p w:rsidR="003B3B4F" w:rsidRPr="009A6CAF" w:rsidRDefault="003B3B4F" w:rsidP="00A025AD">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 xml:space="preserve">Bedömaren har beslutat att inga aktiviteter </w:t>
            </w:r>
            <w:r w:rsidRPr="009A6CAF">
              <w:rPr>
                <w:rFonts w:ascii="Arial" w:hAnsi="Arial" w:cs="Arial"/>
                <w:sz w:val="16"/>
                <w:szCs w:val="16"/>
                <w:lang w:val="sv-SE"/>
              </w:rPr>
              <w:lastRenderedPageBreak/>
              <w:t>kommer att utföras mer än att utfärda svar.</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90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Accepterad</w:t>
            </w:r>
            <w:proofErr w:type="spellEnd"/>
            <w:r w:rsidRPr="009A6CAF">
              <w:rPr>
                <w:rFonts w:ascii="Arial" w:hAnsi="Arial" w:cs="Arial"/>
                <w:sz w:val="16"/>
                <w:szCs w:val="16"/>
              </w:rPr>
              <w:t xml:space="preserve"> </w:t>
            </w:r>
            <w:proofErr w:type="spellStart"/>
            <w:r w:rsidRPr="009A6CAF">
              <w:rPr>
                <w:rFonts w:ascii="Arial" w:hAnsi="Arial" w:cs="Arial"/>
                <w:sz w:val="16"/>
                <w:szCs w:val="16"/>
              </w:rPr>
              <w:t>för</w:t>
            </w:r>
            <w:proofErr w:type="spellEnd"/>
            <w:r w:rsidRPr="009A6CAF">
              <w:rPr>
                <w:rFonts w:ascii="Arial" w:hAnsi="Arial" w:cs="Arial"/>
                <w:sz w:val="16"/>
                <w:szCs w:val="16"/>
              </w:rPr>
              <w:t xml:space="preserve"> </w:t>
            </w:r>
            <w:proofErr w:type="spellStart"/>
            <w:r w:rsidRPr="009A6CAF">
              <w:rPr>
                <w:rFonts w:ascii="Arial" w:hAnsi="Arial" w:cs="Arial"/>
                <w:sz w:val="16"/>
                <w:szCs w:val="16"/>
              </w:rPr>
              <w:t>kliniska</w:t>
            </w:r>
            <w:proofErr w:type="spellEnd"/>
            <w:r w:rsidRPr="009A6CAF">
              <w:rPr>
                <w:rFonts w:ascii="Arial" w:hAnsi="Arial" w:cs="Arial"/>
                <w:sz w:val="16"/>
                <w:szCs w:val="16"/>
              </w:rPr>
              <w:t xml:space="preserve"> </w:t>
            </w:r>
            <w:proofErr w:type="spellStart"/>
            <w:r w:rsidRPr="009A6CAF">
              <w:rPr>
                <w:rFonts w:ascii="Arial" w:hAnsi="Arial" w:cs="Arial"/>
                <w:sz w:val="16"/>
                <w:szCs w:val="16"/>
              </w:rPr>
              <w:t>åtgärder</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Bedömaren har beslutat att fortsatt hantering ska</w:t>
            </w:r>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ske</w:t>
            </w:r>
            <w:proofErr w:type="spellEnd"/>
            <w:r w:rsidRPr="009A6CAF">
              <w:rPr>
                <w:rFonts w:ascii="Arial" w:hAnsi="Arial" w:cs="Arial"/>
                <w:sz w:val="16"/>
                <w:szCs w:val="16"/>
              </w:rPr>
              <w:t>.</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100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Satt</w:t>
            </w:r>
            <w:proofErr w:type="spellEnd"/>
            <w:r w:rsidRPr="002810DA">
              <w:rPr>
                <w:rFonts w:ascii="Arial" w:hAnsi="Arial" w:cs="Arial"/>
                <w:sz w:val="16"/>
                <w:szCs w:val="16"/>
              </w:rPr>
              <w:t xml:space="preserve"> </w:t>
            </w:r>
            <w:proofErr w:type="spellStart"/>
            <w:r w:rsidRPr="002810DA">
              <w:rPr>
                <w:rFonts w:ascii="Arial" w:hAnsi="Arial" w:cs="Arial"/>
                <w:sz w:val="16"/>
                <w:szCs w:val="16"/>
              </w:rPr>
              <w:t>på</w:t>
            </w:r>
            <w:proofErr w:type="spellEnd"/>
            <w:r w:rsidRPr="002810DA">
              <w:rPr>
                <w:rFonts w:ascii="Arial" w:hAnsi="Arial" w:cs="Arial"/>
                <w:sz w:val="16"/>
                <w:szCs w:val="16"/>
              </w:rPr>
              <w:t xml:space="preserve"> </w:t>
            </w:r>
            <w:proofErr w:type="spellStart"/>
            <w:r w:rsidRPr="002810DA">
              <w:rPr>
                <w:rFonts w:ascii="Arial" w:hAnsi="Arial" w:cs="Arial"/>
                <w:sz w:val="16"/>
                <w:szCs w:val="16"/>
              </w:rPr>
              <w:t>väntelista</w:t>
            </w:r>
            <w:proofErr w:type="spellEnd"/>
          </w:p>
        </w:tc>
        <w:tc>
          <w:tcPr>
            <w:tcW w:w="3369" w:type="dxa"/>
          </w:tcPr>
          <w:p w:rsidR="003B3B4F" w:rsidRPr="002810DA" w:rsidRDefault="003B3B4F" w:rsidP="008C5712">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utifrån den medicinska bedömningen uppsatt på väntelista.</w:t>
            </w:r>
          </w:p>
        </w:tc>
      </w:tr>
      <w:tr w:rsidR="003B3B4F" w:rsidRPr="009A6CAF" w:rsidTr="001149FA">
        <w:tc>
          <w:tcPr>
            <w:tcW w:w="2704" w:type="dxa"/>
          </w:tcPr>
          <w:p w:rsidR="003B3B4F" w:rsidRPr="002810DA" w:rsidRDefault="003B3B4F" w:rsidP="00BB2BE2">
            <w:pPr>
              <w:autoSpaceDE w:val="0"/>
              <w:autoSpaceDN w:val="0"/>
              <w:adjustRightInd w:val="0"/>
              <w:spacing w:after="0"/>
              <w:rPr>
                <w:rFonts w:ascii="Arial" w:hAnsi="Arial" w:cs="Arial"/>
                <w:b/>
                <w:sz w:val="16"/>
                <w:szCs w:val="16"/>
                <w:lang w:val="sv-SE"/>
              </w:rPr>
            </w:pPr>
            <w:r w:rsidRPr="002810DA">
              <w:rPr>
                <w:rFonts w:ascii="Arial" w:hAnsi="Arial" w:cs="Arial"/>
                <w:b/>
                <w:sz w:val="16"/>
                <w:szCs w:val="16"/>
                <w:lang w:val="sv-SE"/>
              </w:rPr>
              <w:t>1=Ja, 4=Ja</w:t>
            </w:r>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110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Första</w:t>
            </w:r>
            <w:proofErr w:type="spellEnd"/>
            <w:r w:rsidRPr="002810DA">
              <w:rPr>
                <w:rFonts w:ascii="Arial" w:hAnsi="Arial" w:cs="Arial"/>
                <w:sz w:val="16"/>
                <w:szCs w:val="16"/>
              </w:rPr>
              <w:t xml:space="preserve"> </w:t>
            </w:r>
            <w:proofErr w:type="spellStart"/>
            <w:r w:rsidRPr="002810DA">
              <w:rPr>
                <w:rFonts w:ascii="Arial" w:hAnsi="Arial" w:cs="Arial"/>
                <w:sz w:val="16"/>
                <w:szCs w:val="16"/>
              </w:rPr>
              <w:t>vårdkontakt</w:t>
            </w:r>
            <w:proofErr w:type="spellEnd"/>
            <w:r w:rsidRPr="002810DA">
              <w:rPr>
                <w:rFonts w:ascii="Arial" w:hAnsi="Arial" w:cs="Arial"/>
                <w:sz w:val="16"/>
                <w:szCs w:val="16"/>
              </w:rPr>
              <w:t xml:space="preserve"> </w:t>
            </w:r>
            <w:proofErr w:type="spellStart"/>
            <w:r w:rsidRPr="002810DA">
              <w:rPr>
                <w:rFonts w:ascii="Arial" w:hAnsi="Arial" w:cs="Arial"/>
                <w:sz w:val="16"/>
                <w:szCs w:val="16"/>
              </w:rPr>
              <w:t>bokad</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Patienten är bokad för ett öppenvårdsbesök eller för</w:t>
            </w:r>
          </w:p>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inskrivning</w:t>
            </w:r>
            <w:proofErr w:type="spellEnd"/>
            <w:r w:rsidRPr="002810DA">
              <w:rPr>
                <w:rFonts w:ascii="Arial" w:hAnsi="Arial" w:cs="Arial"/>
                <w:sz w:val="16"/>
                <w:szCs w:val="16"/>
              </w:rPr>
              <w:t>.</w:t>
            </w: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120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Första</w:t>
            </w:r>
            <w:proofErr w:type="spellEnd"/>
            <w:r w:rsidRPr="009A6CAF">
              <w:rPr>
                <w:rFonts w:ascii="Arial" w:hAnsi="Arial" w:cs="Arial"/>
                <w:sz w:val="16"/>
                <w:szCs w:val="16"/>
              </w:rPr>
              <w:t xml:space="preserve"> </w:t>
            </w:r>
            <w:proofErr w:type="spellStart"/>
            <w:r w:rsidRPr="009A6CAF">
              <w:rPr>
                <w:rFonts w:ascii="Arial" w:hAnsi="Arial" w:cs="Arial"/>
                <w:sz w:val="16"/>
                <w:szCs w:val="16"/>
              </w:rPr>
              <w:t>vårdkontakt</w:t>
            </w:r>
            <w:proofErr w:type="spellEnd"/>
            <w:r w:rsidRPr="009A6CAF">
              <w:rPr>
                <w:rFonts w:ascii="Arial" w:hAnsi="Arial" w:cs="Arial"/>
                <w:sz w:val="16"/>
                <w:szCs w:val="16"/>
              </w:rPr>
              <w:t xml:space="preserve"> </w:t>
            </w:r>
            <w:proofErr w:type="spellStart"/>
            <w:r w:rsidRPr="009A6CAF">
              <w:rPr>
                <w:rFonts w:ascii="Arial" w:hAnsi="Arial" w:cs="Arial"/>
                <w:sz w:val="16"/>
                <w:szCs w:val="16"/>
              </w:rPr>
              <w:t>påbörjad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Patienten har varit på ett första öppenvårdsbesök</w:t>
            </w:r>
          </w:p>
          <w:p w:rsidR="003B3B4F" w:rsidRPr="009A6CAF" w:rsidRDefault="003B3B4F" w:rsidP="00D77DDF">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eller ett vårdtillfälle har påbörjats.</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130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skickat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Remissvarsansvarig har skapat svar och</w:t>
            </w:r>
          </w:p>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tillgängliggjort det för remissvarsmottagare.</w:t>
            </w:r>
          </w:p>
        </w:tc>
      </w:tr>
      <w:tr w:rsidR="003B3B4F" w:rsidRPr="009A6CAF" w:rsidTr="001149FA">
        <w:tc>
          <w:tcPr>
            <w:tcW w:w="2704" w:type="dxa"/>
          </w:tcPr>
          <w:p w:rsidR="003B3B4F" w:rsidRPr="002810DA" w:rsidRDefault="003B3B4F" w:rsidP="00D77DDF">
            <w:pPr>
              <w:autoSpaceDE w:val="0"/>
              <w:autoSpaceDN w:val="0"/>
              <w:adjustRightInd w:val="0"/>
              <w:spacing w:after="0"/>
              <w:rPr>
                <w:rFonts w:ascii="Arial" w:hAnsi="Arial" w:cs="Arial"/>
                <w:b/>
                <w:sz w:val="16"/>
                <w:szCs w:val="16"/>
              </w:rPr>
            </w:pPr>
            <w:r w:rsidRPr="002810DA">
              <w:rPr>
                <w:rFonts w:ascii="Arial" w:hAnsi="Arial" w:cs="Arial"/>
                <w:b/>
                <w:sz w:val="16"/>
                <w:szCs w:val="16"/>
              </w:rPr>
              <w:t>1=</w:t>
            </w:r>
            <w:proofErr w:type="spellStart"/>
            <w:r w:rsidRPr="002810DA">
              <w:rPr>
                <w:rFonts w:ascii="Arial" w:hAnsi="Arial" w:cs="Arial"/>
                <w:b/>
                <w:sz w:val="16"/>
                <w:szCs w:val="16"/>
              </w:rPr>
              <w:t>Ja</w:t>
            </w:r>
            <w:proofErr w:type="spellEnd"/>
            <w:r w:rsidRPr="002810DA">
              <w:rPr>
                <w:rFonts w:ascii="Arial" w:hAnsi="Arial" w:cs="Arial"/>
                <w:b/>
                <w:sz w:val="16"/>
                <w:szCs w:val="16"/>
              </w:rPr>
              <w:t>, 4=</w:t>
            </w:r>
            <w:proofErr w:type="spellStart"/>
            <w:r w:rsidRPr="002810DA">
              <w:rPr>
                <w:rFonts w:ascii="Arial" w:hAnsi="Arial" w:cs="Arial"/>
                <w:b/>
                <w:sz w:val="16"/>
                <w:szCs w:val="16"/>
              </w:rPr>
              <w:t>Ja</w:t>
            </w:r>
            <w:proofErr w:type="spellEnd"/>
          </w:p>
        </w:tc>
        <w:tc>
          <w:tcPr>
            <w:tcW w:w="948" w:type="dxa"/>
          </w:tcPr>
          <w:p w:rsidR="003B3B4F" w:rsidRPr="002810DA"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140</w:t>
            </w:r>
          </w:p>
        </w:tc>
        <w:tc>
          <w:tcPr>
            <w:tcW w:w="5232" w:type="dxa"/>
          </w:tcPr>
          <w:p w:rsidR="003B3B4F" w:rsidRPr="002810DA" w:rsidRDefault="003B3B4F" w:rsidP="00D77DDF">
            <w:pPr>
              <w:autoSpaceDE w:val="0"/>
              <w:autoSpaceDN w:val="0"/>
              <w:adjustRightInd w:val="0"/>
              <w:spacing w:after="0" w:line="240" w:lineRule="auto"/>
              <w:rPr>
                <w:rFonts w:ascii="Arial" w:hAnsi="Arial" w:cs="Arial"/>
                <w:sz w:val="16"/>
                <w:szCs w:val="16"/>
              </w:rPr>
            </w:pPr>
            <w:proofErr w:type="spellStart"/>
            <w:r w:rsidRPr="002810DA">
              <w:rPr>
                <w:rFonts w:ascii="Arial" w:hAnsi="Arial" w:cs="Arial"/>
                <w:sz w:val="16"/>
                <w:szCs w:val="16"/>
              </w:rPr>
              <w:t>Svar</w:t>
            </w:r>
            <w:proofErr w:type="spellEnd"/>
            <w:r w:rsidRPr="002810DA">
              <w:rPr>
                <w:rFonts w:ascii="Arial" w:hAnsi="Arial" w:cs="Arial"/>
                <w:sz w:val="16"/>
                <w:szCs w:val="16"/>
              </w:rPr>
              <w:t xml:space="preserve"> </w:t>
            </w:r>
            <w:proofErr w:type="spellStart"/>
            <w:r w:rsidRPr="002810DA">
              <w:rPr>
                <w:rFonts w:ascii="Arial" w:hAnsi="Arial" w:cs="Arial"/>
                <w:sz w:val="16"/>
                <w:szCs w:val="16"/>
              </w:rPr>
              <w:t>mottaget</w:t>
            </w:r>
            <w:proofErr w:type="spellEnd"/>
          </w:p>
        </w:tc>
        <w:tc>
          <w:tcPr>
            <w:tcW w:w="3369" w:type="dxa"/>
          </w:tcPr>
          <w:p w:rsidR="003B3B4F" w:rsidRPr="002810DA" w:rsidRDefault="003B3B4F" w:rsidP="00D77DDF">
            <w:pPr>
              <w:autoSpaceDE w:val="0"/>
              <w:autoSpaceDN w:val="0"/>
              <w:adjustRightInd w:val="0"/>
              <w:spacing w:after="0" w:line="240" w:lineRule="auto"/>
              <w:rPr>
                <w:rFonts w:ascii="Arial" w:hAnsi="Arial" w:cs="Arial"/>
                <w:sz w:val="16"/>
                <w:szCs w:val="16"/>
                <w:lang w:val="sv-SE"/>
              </w:rPr>
            </w:pPr>
            <w:r w:rsidRPr="002810DA">
              <w:rPr>
                <w:rFonts w:ascii="Arial" w:hAnsi="Arial" w:cs="Arial"/>
                <w:sz w:val="16"/>
                <w:szCs w:val="16"/>
                <w:lang w:val="sv-SE"/>
              </w:rPr>
              <w:t>Remissvarsmottagaren har tagit del av svaret.</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150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Komplettering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w:t>
            </w:r>
            <w:proofErr w:type="spellEnd"/>
            <w:r w:rsidRPr="009A6CAF">
              <w:rPr>
                <w:rFonts w:ascii="Arial" w:hAnsi="Arial" w:cs="Arial"/>
                <w:sz w:val="16"/>
                <w:szCs w:val="16"/>
              </w:rPr>
              <w:t xml:space="preserve"> </w:t>
            </w: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begärt</w:t>
            </w:r>
            <w:proofErr w:type="spellEnd"/>
          </w:p>
        </w:tc>
        <w:tc>
          <w:tcPr>
            <w:tcW w:w="3369" w:type="dxa"/>
          </w:tcPr>
          <w:p w:rsidR="003B3B4F" w:rsidRPr="009A6CAF" w:rsidRDefault="003B3B4F" w:rsidP="00EB1636">
            <w:pPr>
              <w:autoSpaceDE w:val="0"/>
              <w:autoSpaceDN w:val="0"/>
              <w:adjustRightInd w:val="0"/>
              <w:spacing w:after="0" w:line="240" w:lineRule="auto"/>
              <w:rPr>
                <w:rFonts w:ascii="Arial" w:hAnsi="Arial" w:cs="Arial"/>
                <w:sz w:val="16"/>
                <w:szCs w:val="16"/>
                <w:lang w:val="sv-SE"/>
              </w:rPr>
            </w:pPr>
            <w:r w:rsidRPr="009A6CAF">
              <w:rPr>
                <w:rFonts w:ascii="Arial" w:hAnsi="Arial" w:cs="Arial"/>
                <w:sz w:val="16"/>
                <w:szCs w:val="16"/>
                <w:lang w:val="sv-SE"/>
              </w:rPr>
              <w:t>Remissvarsmottagaren har begärt komplettering avsvar.</w:t>
            </w:r>
          </w:p>
        </w:tc>
      </w:tr>
      <w:tr w:rsidR="003B3B4F" w:rsidRPr="009A6CAF" w:rsidTr="001149FA">
        <w:tc>
          <w:tcPr>
            <w:tcW w:w="2704" w:type="dxa"/>
          </w:tcPr>
          <w:p w:rsidR="003B3B4F" w:rsidRPr="009B0E44" w:rsidRDefault="003B3B4F" w:rsidP="00D77DDF">
            <w:pPr>
              <w:autoSpaceDE w:val="0"/>
              <w:autoSpaceDN w:val="0"/>
              <w:adjustRightInd w:val="0"/>
              <w:spacing w:after="0"/>
              <w:rPr>
                <w:rFonts w:ascii="Arial" w:hAnsi="Arial" w:cs="Arial"/>
                <w:sz w:val="16"/>
                <w:szCs w:val="16"/>
                <w:lang w:val="sv-SE"/>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160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Svar</w:t>
            </w:r>
            <w:proofErr w:type="spellEnd"/>
            <w:r w:rsidRPr="009A6CAF">
              <w:rPr>
                <w:rFonts w:ascii="Arial" w:hAnsi="Arial" w:cs="Arial"/>
                <w:sz w:val="16"/>
                <w:szCs w:val="16"/>
              </w:rPr>
              <w:t xml:space="preserve"> </w:t>
            </w:r>
            <w:proofErr w:type="spellStart"/>
            <w:r w:rsidRPr="009A6CAF">
              <w:rPr>
                <w:rFonts w:ascii="Arial" w:hAnsi="Arial" w:cs="Arial"/>
                <w:sz w:val="16"/>
                <w:szCs w:val="16"/>
              </w:rPr>
              <w:t>accepterat</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godkänt</w:t>
            </w:r>
            <w:proofErr w:type="spellEnd"/>
            <w:r w:rsidRPr="009A6CAF">
              <w:rPr>
                <w:rFonts w:ascii="Arial" w:hAnsi="Arial" w:cs="Arial"/>
                <w:sz w:val="16"/>
                <w:szCs w:val="16"/>
              </w:rPr>
              <w:t xml:space="preserve"> </w:t>
            </w:r>
            <w:proofErr w:type="spellStart"/>
            <w:r w:rsidRPr="009A6CAF">
              <w:rPr>
                <w:rFonts w:ascii="Arial" w:hAnsi="Arial" w:cs="Arial"/>
                <w:sz w:val="16"/>
                <w:szCs w:val="16"/>
              </w:rPr>
              <w:t>svaret</w:t>
            </w:r>
            <w:proofErr w:type="spellEnd"/>
            <w:r w:rsidRPr="009A6CAF">
              <w:rPr>
                <w:rFonts w:ascii="Arial" w:hAnsi="Arial" w:cs="Arial"/>
                <w:sz w:val="16"/>
                <w:szCs w:val="16"/>
              </w:rPr>
              <w:t>.</w:t>
            </w:r>
          </w:p>
          <w:p w:rsidR="003B3B4F" w:rsidRPr="009A6CAF" w:rsidRDefault="003B3B4F" w:rsidP="00D77DDF">
            <w:pPr>
              <w:autoSpaceDE w:val="0"/>
              <w:autoSpaceDN w:val="0"/>
              <w:adjustRightInd w:val="0"/>
              <w:spacing w:after="0" w:line="240" w:lineRule="auto"/>
              <w:rPr>
                <w:rFonts w:ascii="Arial" w:hAnsi="Arial" w:cs="Arial"/>
                <w:sz w:val="16"/>
                <w:szCs w:val="16"/>
              </w:rPr>
            </w:pPr>
          </w:p>
        </w:tc>
      </w:tr>
      <w:tr w:rsidR="003B3B4F" w:rsidRPr="009A6CAF" w:rsidTr="001149FA">
        <w:tc>
          <w:tcPr>
            <w:tcW w:w="2704" w:type="dxa"/>
          </w:tcPr>
          <w:p w:rsidR="003B3B4F" w:rsidRPr="009A6CAF" w:rsidRDefault="003B3B4F" w:rsidP="00D77DDF">
            <w:pPr>
              <w:autoSpaceDE w:val="0"/>
              <w:autoSpaceDN w:val="0"/>
              <w:adjustRightInd w:val="0"/>
              <w:spacing w:after="0"/>
              <w:rPr>
                <w:rFonts w:ascii="Arial" w:hAnsi="Arial" w:cs="Arial"/>
                <w:sz w:val="16"/>
                <w:szCs w:val="16"/>
              </w:rPr>
            </w:pPr>
          </w:p>
        </w:tc>
        <w:tc>
          <w:tcPr>
            <w:tcW w:w="948" w:type="dxa"/>
          </w:tcPr>
          <w:p w:rsidR="003B3B4F" w:rsidRPr="009A6CAF" w:rsidRDefault="003B3B4F" w:rsidP="00D77DDF">
            <w:pPr>
              <w:autoSpaceDE w:val="0"/>
              <w:autoSpaceDN w:val="0"/>
              <w:adjustRightInd w:val="0"/>
              <w:spacing w:after="0"/>
              <w:rPr>
                <w:rFonts w:ascii="Arial" w:hAnsi="Arial" w:cs="Arial"/>
                <w:sz w:val="16"/>
                <w:szCs w:val="16"/>
              </w:rPr>
            </w:pPr>
            <w:r>
              <w:rPr>
                <w:rFonts w:ascii="Arial" w:hAnsi="Arial" w:cs="Arial"/>
                <w:sz w:val="16"/>
                <w:szCs w:val="16"/>
              </w:rPr>
              <w:t>170</w:t>
            </w:r>
          </w:p>
        </w:tc>
        <w:tc>
          <w:tcPr>
            <w:tcW w:w="5232"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avslutad</w:t>
            </w:r>
            <w:proofErr w:type="spellEnd"/>
          </w:p>
        </w:tc>
        <w:tc>
          <w:tcPr>
            <w:tcW w:w="3369" w:type="dxa"/>
          </w:tcPr>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Remissvarsmottagaren</w:t>
            </w:r>
            <w:proofErr w:type="spellEnd"/>
            <w:r w:rsidRPr="009A6CAF">
              <w:rPr>
                <w:rFonts w:ascii="Arial" w:hAnsi="Arial" w:cs="Arial"/>
                <w:sz w:val="16"/>
                <w:szCs w:val="16"/>
              </w:rPr>
              <w:t xml:space="preserve"> </w:t>
            </w:r>
            <w:proofErr w:type="spellStart"/>
            <w:r w:rsidRPr="009A6CAF">
              <w:rPr>
                <w:rFonts w:ascii="Arial" w:hAnsi="Arial" w:cs="Arial"/>
                <w:sz w:val="16"/>
                <w:szCs w:val="16"/>
              </w:rPr>
              <w:t>har</w:t>
            </w:r>
            <w:proofErr w:type="spellEnd"/>
            <w:r w:rsidRPr="009A6CAF">
              <w:rPr>
                <w:rFonts w:ascii="Arial" w:hAnsi="Arial" w:cs="Arial"/>
                <w:sz w:val="16"/>
                <w:szCs w:val="16"/>
              </w:rPr>
              <w:t xml:space="preserve"> </w:t>
            </w:r>
            <w:proofErr w:type="spellStart"/>
            <w:r w:rsidRPr="009A6CAF">
              <w:rPr>
                <w:rFonts w:ascii="Arial" w:hAnsi="Arial" w:cs="Arial"/>
                <w:sz w:val="16"/>
                <w:szCs w:val="16"/>
              </w:rPr>
              <w:t>avslutat</w:t>
            </w:r>
            <w:proofErr w:type="spellEnd"/>
          </w:p>
          <w:p w:rsidR="003B3B4F" w:rsidRPr="009A6CAF" w:rsidRDefault="003B3B4F" w:rsidP="00D77DDF">
            <w:pPr>
              <w:autoSpaceDE w:val="0"/>
              <w:autoSpaceDN w:val="0"/>
              <w:adjustRightInd w:val="0"/>
              <w:spacing w:after="0" w:line="240" w:lineRule="auto"/>
              <w:rPr>
                <w:rFonts w:ascii="Arial" w:hAnsi="Arial" w:cs="Arial"/>
                <w:sz w:val="16"/>
                <w:szCs w:val="16"/>
              </w:rPr>
            </w:pPr>
            <w:proofErr w:type="spellStart"/>
            <w:r w:rsidRPr="009A6CAF">
              <w:rPr>
                <w:rFonts w:ascii="Arial" w:hAnsi="Arial" w:cs="Arial"/>
                <w:sz w:val="16"/>
                <w:szCs w:val="16"/>
              </w:rPr>
              <w:t>remisshanteringen</w:t>
            </w:r>
            <w:proofErr w:type="spellEnd"/>
          </w:p>
        </w:tc>
      </w:tr>
    </w:tbl>
    <w:p w:rsidR="00511528" w:rsidRDefault="00511528">
      <w:pPr>
        <w:rPr>
          <w:i/>
        </w:rPr>
        <w:sectPr w:rsidR="00511528" w:rsidSect="00C14615">
          <w:pgSz w:w="16840" w:h="11907" w:orient="landscape" w:code="9"/>
          <w:pgMar w:top="1542" w:right="1491" w:bottom="1418" w:left="1196" w:header="567" w:footer="567" w:gutter="0"/>
          <w:cols w:space="720"/>
          <w:docGrid w:linePitch="326"/>
        </w:sectPr>
      </w:pPr>
    </w:p>
    <w:p w:rsidR="00883AB2" w:rsidRDefault="00883AB2">
      <w:pPr>
        <w:rPr>
          <w:i/>
        </w:rPr>
      </w:pPr>
    </w:p>
    <w:p w:rsidR="00883AB2" w:rsidRDefault="00883AB2">
      <w:pPr>
        <w:rPr>
          <w:i/>
        </w:rPr>
      </w:pPr>
    </w:p>
    <w:p w:rsidR="005904B9" w:rsidRDefault="00557EF2">
      <w:pPr>
        <w:rPr>
          <w:i/>
        </w:rPr>
      </w:pPr>
      <w:r>
        <w:rPr>
          <w:i/>
        </w:rPr>
        <w:t>Identifierare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8"/>
        <w:gridCol w:w="1940"/>
        <w:gridCol w:w="4151"/>
        <w:gridCol w:w="5197"/>
      </w:tblGrid>
      <w:tr w:rsidR="005904B9">
        <w:trPr>
          <w:tblHeader/>
        </w:trPr>
        <w:tc>
          <w:tcPr>
            <w:tcW w:w="1988" w:type="dxa"/>
            <w:tcBorders>
              <w:bottom w:val="single" w:sz="4" w:space="0" w:color="auto"/>
            </w:tcBorders>
          </w:tcPr>
          <w:p w:rsidR="005904B9" w:rsidRDefault="00557EF2">
            <w:pPr>
              <w:pStyle w:val="Andrarubrik"/>
              <w:rPr>
                <w:rFonts w:ascii="Times New Roman" w:hAnsi="Times New Roman"/>
                <w:lang w:val="sv-SE"/>
              </w:rPr>
            </w:pPr>
            <w:r>
              <w:rPr>
                <w:rFonts w:ascii="Times New Roman" w:hAnsi="Times New Roman"/>
                <w:lang w:val="sv-SE"/>
              </w:rPr>
              <w:t>Namn</w:t>
            </w:r>
          </w:p>
        </w:tc>
        <w:tc>
          <w:tcPr>
            <w:tcW w:w="1940"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OID</w:t>
            </w:r>
          </w:p>
        </w:tc>
        <w:tc>
          <w:tcPr>
            <w:tcW w:w="4151" w:type="dxa"/>
            <w:tcBorders>
              <w:bottom w:val="single" w:sz="4" w:space="0" w:color="auto"/>
            </w:tcBorders>
          </w:tcPr>
          <w:p w:rsidR="005904B9" w:rsidRDefault="001C70AD">
            <w:pPr>
              <w:pStyle w:val="Andrarubrik"/>
              <w:spacing w:after="0"/>
              <w:rPr>
                <w:rFonts w:ascii="Times New Roman" w:hAnsi="Times New Roman"/>
                <w:lang w:val="sv-SE"/>
              </w:rPr>
            </w:pPr>
            <w:r>
              <w:rPr>
                <w:rFonts w:ascii="Times New Roman" w:hAnsi="Times New Roman"/>
                <w:lang w:val="sv-SE"/>
              </w:rPr>
              <w:t>Ä</w:t>
            </w:r>
            <w:r w:rsidR="00557EF2">
              <w:rPr>
                <w:rFonts w:ascii="Times New Roman" w:hAnsi="Times New Roman"/>
                <w:lang w:val="sv-SE"/>
              </w:rPr>
              <w:t>gare/förvaltare och länk</w:t>
            </w:r>
          </w:p>
        </w:tc>
        <w:tc>
          <w:tcPr>
            <w:tcW w:w="5197" w:type="dxa"/>
            <w:tcBorders>
              <w:bottom w:val="single" w:sz="4" w:space="0" w:color="auto"/>
            </w:tcBorders>
          </w:tcPr>
          <w:p w:rsidR="005904B9" w:rsidRDefault="00557EF2">
            <w:pPr>
              <w:pStyle w:val="Andrarubrik"/>
              <w:spacing w:after="0"/>
              <w:rPr>
                <w:rFonts w:ascii="Times New Roman" w:hAnsi="Times New Roman"/>
                <w:lang w:val="sv-SE"/>
              </w:rPr>
            </w:pPr>
            <w:r>
              <w:rPr>
                <w:rFonts w:ascii="Times New Roman" w:hAnsi="Times New Roman"/>
                <w:lang w:val="sv-SE"/>
              </w:rPr>
              <w:t>Innehåll</w:t>
            </w:r>
          </w:p>
        </w:tc>
      </w:tr>
      <w:tr w:rsidR="005904B9">
        <w:tc>
          <w:tcPr>
            <w:tcW w:w="1988" w:type="dxa"/>
          </w:tcPr>
          <w:p w:rsidR="005904B9" w:rsidRDefault="001C70AD">
            <w:pPr>
              <w:pStyle w:val="TOC1"/>
              <w:keepNext/>
              <w:spacing w:before="0" w:after="0"/>
              <w:rPr>
                <w:caps w:val="0"/>
                <w:sz w:val="24"/>
              </w:rPr>
            </w:pPr>
            <w:r>
              <w:rPr>
                <w:caps w:val="0"/>
                <w:sz w:val="24"/>
              </w:rPr>
              <w:t>P</w:t>
            </w:r>
            <w:r w:rsidR="00557EF2">
              <w:rPr>
                <w:caps w:val="0"/>
                <w:sz w:val="24"/>
              </w:rPr>
              <w:t>erson-</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1.2.752.129.2.1.3.1</w:t>
            </w:r>
          </w:p>
        </w:tc>
        <w:tc>
          <w:tcPr>
            <w:tcW w:w="4151" w:type="dxa"/>
          </w:tcPr>
          <w:p w:rsidR="005904B9" w:rsidRDefault="00557EF2">
            <w:pPr>
              <w:autoSpaceDE w:val="0"/>
              <w:autoSpaceDN w:val="0"/>
              <w:adjustRightInd w:val="0"/>
              <w:spacing w:after="0"/>
              <w:rPr>
                <w:rFonts w:eastAsia="Batang"/>
                <w:color w:val="000000"/>
                <w:lang w:val="en-US" w:eastAsia="ko-KR"/>
              </w:rPr>
            </w:pPr>
            <w:r>
              <w:rPr>
                <w:rFonts w:eastAsia="Batang"/>
                <w:lang w:eastAsia="ko-KR"/>
              </w:rPr>
              <w:t>Skatteverket, www.skatteverket.se</w:t>
            </w:r>
          </w:p>
        </w:tc>
        <w:tc>
          <w:tcPr>
            <w:tcW w:w="5197" w:type="dxa"/>
          </w:tcPr>
          <w:p w:rsidR="005904B9" w:rsidRDefault="00557EF2">
            <w:pPr>
              <w:pStyle w:val="Default"/>
              <w:rPr>
                <w:rFonts w:ascii="Times New Roman" w:hAnsi="Times New Roman"/>
                <w:lang w:val="sv-SE"/>
              </w:rPr>
            </w:pPr>
            <w:r>
              <w:rPr>
                <w:rFonts w:ascii="Times New Roman" w:eastAsia="Batang" w:hAnsi="Times New Roman"/>
                <w:lang w:val="sv-SE" w:eastAsia="ko-KR"/>
              </w:rPr>
              <w:t>Person-id för någon som är folkbokförd i Sverige enligt SKV704</w:t>
            </w:r>
          </w:p>
        </w:tc>
      </w:tr>
      <w:tr w:rsidR="005904B9">
        <w:tc>
          <w:tcPr>
            <w:tcW w:w="1988" w:type="dxa"/>
          </w:tcPr>
          <w:p w:rsidR="005904B9" w:rsidRDefault="00557EF2">
            <w:pPr>
              <w:spacing w:after="0"/>
              <w:rPr>
                <w:b/>
              </w:rPr>
            </w:pPr>
            <w:r>
              <w:rPr>
                <w:b/>
              </w:rPr>
              <w:t>Samordnings-</w:t>
            </w:r>
          </w:p>
          <w:p w:rsidR="005904B9" w:rsidRDefault="00A97B65">
            <w:pPr>
              <w:pStyle w:val="Default"/>
              <w:rPr>
                <w:rFonts w:ascii="Times New Roman" w:hAnsi="Times New Roman"/>
                <w:lang w:val="sv-SE"/>
              </w:rPr>
            </w:pPr>
            <w:proofErr w:type="spellStart"/>
            <w:r>
              <w:rPr>
                <w:rFonts w:ascii="Times New Roman" w:hAnsi="Times New Roman"/>
                <w:b/>
              </w:rPr>
              <w:t>N</w:t>
            </w:r>
            <w:r w:rsidR="00557EF2">
              <w:rPr>
                <w:rFonts w:ascii="Times New Roman" w:hAnsi="Times New Roman"/>
                <w:b/>
              </w:rPr>
              <w:t>ummer</w:t>
            </w:r>
            <w:proofErr w:type="spellEnd"/>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1.2.752.129.2.1.3.</w:t>
            </w:r>
            <w:r>
              <w:rPr>
                <w:rFonts w:ascii="Arial" w:eastAsia="Batang" w:hAnsi="Arial"/>
                <w:sz w:val="20"/>
                <w:lang w:eastAsia="ko-KR"/>
              </w:rPr>
              <w:t>3</w:t>
            </w:r>
          </w:p>
        </w:tc>
        <w:tc>
          <w:tcPr>
            <w:tcW w:w="4151" w:type="dxa"/>
          </w:tcPr>
          <w:p w:rsidR="005904B9" w:rsidRDefault="00557EF2">
            <w:pPr>
              <w:autoSpaceDE w:val="0"/>
              <w:autoSpaceDN w:val="0"/>
              <w:adjustRightInd w:val="0"/>
              <w:spacing w:after="0"/>
              <w:rPr>
                <w:rFonts w:eastAsia="Batang"/>
                <w:color w:val="000000"/>
                <w:lang w:val="en-US" w:eastAsia="ko-KR"/>
              </w:rPr>
            </w:pPr>
            <w:proofErr w:type="spellStart"/>
            <w:r>
              <w:rPr>
                <w:rFonts w:eastAsia="Batang"/>
                <w:color w:val="000000"/>
                <w:lang w:val="en-US" w:eastAsia="ko-KR"/>
              </w:rPr>
              <w:t>Skatteverket</w:t>
            </w:r>
            <w:proofErr w:type="spellEnd"/>
            <w:r>
              <w:rPr>
                <w:rFonts w:eastAsia="Batang"/>
                <w:color w:val="000000"/>
                <w:lang w:val="en-US" w:eastAsia="ko-KR"/>
              </w:rPr>
              <w:t xml:space="preserve">, </w:t>
            </w:r>
            <w:r>
              <w:rPr>
                <w:rFonts w:eastAsia="Batang"/>
                <w:color w:val="000000"/>
                <w:u w:val="single"/>
                <w:lang w:val="en-US" w:eastAsia="ko-KR"/>
              </w:rPr>
              <w:t>www.skatteverket.se</w:t>
            </w:r>
          </w:p>
        </w:tc>
        <w:tc>
          <w:tcPr>
            <w:tcW w:w="5197"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Person-id för någon som inte är eller har varit folkbokförd i Sverige enligt SKV704</w:t>
            </w:r>
          </w:p>
          <w:p w:rsidR="005904B9" w:rsidRDefault="00557EF2">
            <w:pPr>
              <w:autoSpaceDE w:val="0"/>
              <w:autoSpaceDN w:val="0"/>
              <w:adjustRightInd w:val="0"/>
              <w:spacing w:after="0"/>
              <w:rPr>
                <w:rFonts w:eastAsia="Batang"/>
                <w:color w:val="000000"/>
                <w:lang w:eastAsia="ko-KR"/>
              </w:rPr>
            </w:pPr>
            <w:r>
              <w:rPr>
                <w:rFonts w:eastAsia="Batang"/>
                <w:color w:val="000000"/>
                <w:lang w:eastAsia="ko-KR"/>
              </w:rPr>
              <w:t>Samordningsnummer tilldelas av Skatteverket på begäran av en myndighet.</w:t>
            </w:r>
          </w:p>
        </w:tc>
      </w:tr>
      <w:tr w:rsidR="005904B9">
        <w:tc>
          <w:tcPr>
            <w:tcW w:w="1988" w:type="dxa"/>
          </w:tcPr>
          <w:p w:rsidR="005904B9" w:rsidRDefault="00557EF2">
            <w:pPr>
              <w:spacing w:after="0"/>
              <w:rPr>
                <w:b/>
              </w:rPr>
            </w:pPr>
            <w:r>
              <w:rPr>
                <w:b/>
              </w:rPr>
              <w:t>HSA-id</w:t>
            </w:r>
          </w:p>
        </w:tc>
        <w:tc>
          <w:tcPr>
            <w:tcW w:w="1940" w:type="dxa"/>
          </w:tcPr>
          <w:p w:rsidR="005904B9" w:rsidRDefault="00557EF2">
            <w:pPr>
              <w:pStyle w:val="Default"/>
              <w:rPr>
                <w:rFonts w:ascii="Arial" w:hAnsi="Arial"/>
                <w:sz w:val="20"/>
                <w:lang w:val="sv-SE"/>
              </w:rPr>
            </w:pPr>
            <w:r>
              <w:rPr>
                <w:rFonts w:ascii="Arial" w:eastAsia="Batang" w:hAnsi="Arial"/>
                <w:sz w:val="20"/>
                <w:highlight w:val="white"/>
                <w:lang w:eastAsia="ko-KR"/>
              </w:rPr>
              <w:t>1.2.752.129.2.</w:t>
            </w:r>
            <w:r>
              <w:rPr>
                <w:rFonts w:ascii="Arial" w:eastAsia="Batang" w:hAnsi="Arial"/>
                <w:sz w:val="20"/>
                <w:lang w:eastAsia="ko-KR"/>
              </w:rPr>
              <w:t>1.4.1</w:t>
            </w:r>
          </w:p>
        </w:tc>
        <w:tc>
          <w:tcPr>
            <w:tcW w:w="4151" w:type="dxa"/>
          </w:tcPr>
          <w:p w:rsidR="005904B9" w:rsidRDefault="00557EF2">
            <w:pPr>
              <w:autoSpaceDE w:val="0"/>
              <w:autoSpaceDN w:val="0"/>
              <w:adjustRightInd w:val="0"/>
              <w:spacing w:after="0"/>
              <w:rPr>
                <w:rFonts w:eastAsia="Batang"/>
                <w:color w:val="000000"/>
                <w:lang w:eastAsia="ko-KR"/>
              </w:rPr>
            </w:pPr>
            <w:r>
              <w:rPr>
                <w:rFonts w:eastAsia="Batang"/>
                <w:color w:val="000000"/>
                <w:lang w:eastAsia="ko-KR"/>
              </w:rPr>
              <w:t xml:space="preserve">Carelink, förvaltningsgrupp HSA </w:t>
            </w:r>
          </w:p>
          <w:p w:rsidR="005904B9" w:rsidRDefault="00557EF2">
            <w:pPr>
              <w:autoSpaceDE w:val="0"/>
              <w:autoSpaceDN w:val="0"/>
              <w:adjustRightInd w:val="0"/>
              <w:spacing w:after="0"/>
              <w:rPr>
                <w:rFonts w:eastAsia="Batang"/>
                <w:color w:val="000000"/>
                <w:lang w:eastAsia="ko-KR"/>
              </w:rPr>
            </w:pPr>
            <w:r>
              <w:rPr>
                <w:rFonts w:eastAsia="Batang"/>
                <w:color w:val="000000"/>
                <w:u w:val="single"/>
                <w:lang w:eastAsia="ko-KR"/>
              </w:rPr>
              <w:t>www.carelink.se/tjanster/hsa/</w:t>
            </w:r>
          </w:p>
          <w:p w:rsidR="005904B9" w:rsidRDefault="005904B9">
            <w:pPr>
              <w:pStyle w:val="Default"/>
              <w:rPr>
                <w:rFonts w:ascii="Times New Roman" w:hAnsi="Times New Roman"/>
                <w:lang w:val="sv-SE"/>
              </w:rPr>
            </w:pPr>
          </w:p>
        </w:tc>
        <w:tc>
          <w:tcPr>
            <w:tcW w:w="5197" w:type="dxa"/>
          </w:tcPr>
          <w:p w:rsidR="005904B9" w:rsidRDefault="00557EF2">
            <w:pPr>
              <w:pStyle w:val="Default"/>
              <w:rPr>
                <w:rFonts w:ascii="Times New Roman" w:hAnsi="Times New Roman"/>
                <w:lang w:val="sv-SE"/>
              </w:rPr>
            </w:pPr>
            <w:r>
              <w:rPr>
                <w:rFonts w:ascii="Times New Roman" w:hAnsi="Times New Roman"/>
                <w:lang w:val="sv-SE"/>
              </w:rPr>
              <w:t>HSA-id för objekt i HSA-katalogen såsom personer, roller, funktioner, enheter mfl.</w:t>
            </w:r>
          </w:p>
        </w:tc>
      </w:tr>
    </w:tbl>
    <w:p w:rsidR="005904B9" w:rsidRDefault="005904B9">
      <w:pPr>
        <w:pStyle w:val="Heading1"/>
        <w:numPr>
          <w:ilvl w:val="0"/>
          <w:numId w:val="0"/>
        </w:numPr>
        <w:sectPr w:rsidR="005904B9" w:rsidSect="006255F6">
          <w:pgSz w:w="16840" w:h="11907" w:orient="landscape" w:code="9"/>
          <w:pgMar w:top="1542" w:right="1491" w:bottom="1418" w:left="1196" w:header="567" w:footer="567" w:gutter="0"/>
          <w:cols w:space="720"/>
          <w:docGrid w:linePitch="326"/>
        </w:sectPr>
      </w:pPr>
    </w:p>
    <w:p w:rsidR="005904B9" w:rsidRDefault="00557EF2" w:rsidP="00CD67DB">
      <w:pPr>
        <w:pStyle w:val="Heading1"/>
      </w:pPr>
      <w:bookmarkStart w:id="79" w:name="_Toc90883529"/>
      <w:bookmarkStart w:id="80" w:name="_Toc90883776"/>
      <w:bookmarkStart w:id="81" w:name="_Toc91034269"/>
      <w:bookmarkStart w:id="82" w:name="_Toc116886649"/>
      <w:bookmarkStart w:id="83" w:name="_Toc148522908"/>
      <w:bookmarkStart w:id="84" w:name="_Toc162011541"/>
      <w:bookmarkStart w:id="85" w:name="_Toc192060826"/>
      <w:bookmarkStart w:id="86" w:name="_Toc192643309"/>
      <w:bookmarkStart w:id="87" w:name="_Toc196300068"/>
      <w:bookmarkStart w:id="88" w:name="_Toc309296792"/>
      <w:bookmarkEnd w:id="72"/>
      <w:bookmarkEnd w:id="73"/>
      <w:bookmarkEnd w:id="74"/>
      <w:bookmarkEnd w:id="75"/>
      <w:bookmarkEnd w:id="76"/>
      <w:bookmarkEnd w:id="77"/>
      <w:bookmarkEnd w:id="79"/>
      <w:bookmarkEnd w:id="80"/>
      <w:bookmarkEnd w:id="81"/>
      <w:r>
        <w:lastRenderedPageBreak/>
        <w:t xml:space="preserve">Bilaga 3:  Förklaring till </w:t>
      </w:r>
      <w:bookmarkEnd w:id="82"/>
      <w:r>
        <w:t>Format</w:t>
      </w:r>
      <w:bookmarkEnd w:id="83"/>
      <w:bookmarkEnd w:id="84"/>
      <w:bookmarkEnd w:id="85"/>
      <w:bookmarkEnd w:id="86"/>
      <w:bookmarkEnd w:id="87"/>
      <w:bookmarkEnd w:id="88"/>
    </w:p>
    <w:p w:rsidR="005904B9" w:rsidRDefault="005904B9">
      <w:pPr>
        <w:pStyle w:val="BodyText3"/>
        <w:spacing w:after="0"/>
        <w:rPr>
          <w:rFonts w:ascii="Arial" w:hAnsi="Arial"/>
          <w:b/>
          <w:i w:val="0"/>
          <w:sz w:val="22"/>
        </w:rPr>
      </w:pPr>
    </w:p>
    <w:p w:rsidR="005904B9" w:rsidRDefault="00557EF2">
      <w:r>
        <w:t xml:space="preserve">Nedanstående datatyper för tidpunkter/-intervall  utgår från ISO 8601 om inte annat anges. För information om ISO 8601 se t ex </w:t>
      </w:r>
      <w:hyperlink r:id="rId20" w:history="1">
        <w:r>
          <w:rPr>
            <w:rStyle w:val="Hyperlink"/>
          </w:rPr>
          <w:t>http://en.wikipedia.org/wiki/ISO_8601</w:t>
        </w:r>
      </w:hyperlink>
      <w:r>
        <w:t xml:space="preserve">  För ytterligare behov av specificering av format – kontakta RIV-förvaltningsgrupp</w:t>
      </w:r>
    </w:p>
    <w:tbl>
      <w:tblPr>
        <w:tblW w:w="0" w:type="auto"/>
        <w:tblBorders>
          <w:top w:val="single" w:sz="4" w:space="0" w:color="auto"/>
          <w:left w:val="single" w:sz="12" w:space="0" w:color="auto"/>
          <w:bottom w:val="single" w:sz="4" w:space="0" w:color="auto"/>
          <w:right w:val="single" w:sz="12" w:space="0" w:color="auto"/>
          <w:insideH w:val="single" w:sz="2" w:space="0" w:color="auto"/>
          <w:insideV w:val="single" w:sz="2" w:space="0" w:color="auto"/>
        </w:tblBorders>
        <w:tblLayout w:type="fixed"/>
        <w:tblCellMar>
          <w:left w:w="70" w:type="dxa"/>
          <w:right w:w="70" w:type="dxa"/>
        </w:tblCellMar>
        <w:tblLook w:val="0000"/>
      </w:tblPr>
      <w:tblGrid>
        <w:gridCol w:w="1419"/>
        <w:gridCol w:w="987"/>
        <w:gridCol w:w="1139"/>
        <w:gridCol w:w="1701"/>
        <w:gridCol w:w="5386"/>
      </w:tblGrid>
      <w:tr w:rsidR="005904B9">
        <w:tc>
          <w:tcPr>
            <w:tcW w:w="1419" w:type="dxa"/>
          </w:tcPr>
          <w:p w:rsidR="005904B9" w:rsidRDefault="00557EF2">
            <w:pPr>
              <w:pStyle w:val="BodyText3"/>
              <w:spacing w:after="0"/>
              <w:rPr>
                <w:rFonts w:ascii="Arial" w:hAnsi="Arial"/>
                <w:b/>
                <w:i w:val="0"/>
                <w:sz w:val="20"/>
              </w:rPr>
            </w:pPr>
            <w:r>
              <w:rPr>
                <w:rFonts w:ascii="Arial" w:hAnsi="Arial"/>
                <w:b/>
                <w:i w:val="0"/>
                <w:sz w:val="20"/>
              </w:rPr>
              <w:t>Format</w:t>
            </w:r>
          </w:p>
        </w:tc>
        <w:tc>
          <w:tcPr>
            <w:tcW w:w="987" w:type="dxa"/>
          </w:tcPr>
          <w:p w:rsidR="005904B9" w:rsidRDefault="00557EF2">
            <w:pPr>
              <w:pStyle w:val="BodyText3"/>
              <w:spacing w:after="0"/>
              <w:jc w:val="center"/>
              <w:rPr>
                <w:rFonts w:ascii="Arial" w:hAnsi="Arial"/>
                <w:b/>
                <w:i w:val="0"/>
                <w:sz w:val="20"/>
              </w:rPr>
            </w:pPr>
            <w:r>
              <w:rPr>
                <w:rFonts w:ascii="Arial" w:hAnsi="Arial"/>
                <w:b/>
                <w:i w:val="0"/>
                <w:sz w:val="20"/>
              </w:rPr>
              <w:t>För-kortning</w:t>
            </w:r>
          </w:p>
        </w:tc>
        <w:tc>
          <w:tcPr>
            <w:tcW w:w="1139" w:type="dxa"/>
          </w:tcPr>
          <w:p w:rsidR="005904B9" w:rsidRDefault="00557EF2">
            <w:pPr>
              <w:pStyle w:val="BodyText3"/>
              <w:spacing w:after="0"/>
              <w:jc w:val="center"/>
              <w:rPr>
                <w:rFonts w:ascii="Arial" w:hAnsi="Arial"/>
                <w:b/>
                <w:i w:val="0"/>
                <w:sz w:val="20"/>
              </w:rPr>
            </w:pPr>
            <w:r>
              <w:rPr>
                <w:rFonts w:ascii="Arial" w:hAnsi="Arial"/>
                <w:b/>
                <w:i w:val="0"/>
                <w:sz w:val="20"/>
              </w:rPr>
              <w:t>Datatyp enligt ISO</w:t>
            </w:r>
          </w:p>
        </w:tc>
        <w:tc>
          <w:tcPr>
            <w:tcW w:w="1701" w:type="dxa"/>
          </w:tcPr>
          <w:p w:rsidR="005904B9" w:rsidRDefault="00557EF2">
            <w:pPr>
              <w:pStyle w:val="BodyText3"/>
              <w:spacing w:after="0"/>
              <w:jc w:val="center"/>
              <w:rPr>
                <w:rFonts w:ascii="Arial" w:hAnsi="Arial"/>
                <w:b/>
                <w:i w:val="0"/>
                <w:sz w:val="20"/>
              </w:rPr>
            </w:pPr>
            <w:r>
              <w:rPr>
                <w:rFonts w:ascii="Arial" w:hAnsi="Arial"/>
                <w:b/>
                <w:i w:val="0"/>
                <w:sz w:val="20"/>
              </w:rPr>
              <w:t>Engelsk benämning enligt ISO</w:t>
            </w:r>
          </w:p>
          <w:p w:rsidR="005904B9" w:rsidRDefault="005904B9">
            <w:pPr>
              <w:pStyle w:val="BodyText3"/>
              <w:spacing w:after="0"/>
              <w:rPr>
                <w:rFonts w:ascii="Arial" w:hAnsi="Arial"/>
                <w:b/>
                <w:i w:val="0"/>
                <w:sz w:val="20"/>
              </w:rPr>
            </w:pPr>
          </w:p>
        </w:tc>
        <w:tc>
          <w:tcPr>
            <w:tcW w:w="5386" w:type="dxa"/>
          </w:tcPr>
          <w:p w:rsidR="005904B9" w:rsidRDefault="00557EF2">
            <w:pPr>
              <w:pStyle w:val="BodyText3"/>
              <w:spacing w:after="0"/>
              <w:rPr>
                <w:rFonts w:ascii="Arial" w:hAnsi="Arial"/>
                <w:b/>
                <w:i w:val="0"/>
                <w:sz w:val="20"/>
              </w:rPr>
            </w:pPr>
            <w:r>
              <w:rPr>
                <w:rFonts w:ascii="Arial" w:hAnsi="Arial"/>
                <w:b/>
                <w:i w:val="0"/>
                <w:sz w:val="20"/>
              </w:rPr>
              <w:t>Förklaring</w:t>
            </w:r>
          </w:p>
        </w:tc>
      </w:tr>
      <w:tr w:rsidR="005904B9">
        <w:tc>
          <w:tcPr>
            <w:tcW w:w="1419" w:type="dxa"/>
          </w:tcPr>
          <w:p w:rsidR="005904B9" w:rsidRDefault="00557EF2">
            <w:pPr>
              <w:pStyle w:val="BodyText3"/>
              <w:spacing w:after="0"/>
              <w:rPr>
                <w:i w:val="0"/>
                <w:sz w:val="20"/>
              </w:rPr>
            </w:pPr>
            <w:r>
              <w:rPr>
                <w:i w:val="0"/>
                <w:sz w:val="20"/>
              </w:rPr>
              <w:t>Sant/Falskt/</w:t>
            </w:r>
          </w:p>
          <w:p w:rsidR="005904B9" w:rsidRDefault="00557EF2">
            <w:pPr>
              <w:pStyle w:val="BodyText3"/>
              <w:spacing w:after="0"/>
              <w:rPr>
                <w:i w:val="0"/>
                <w:sz w:val="20"/>
              </w:rPr>
            </w:pPr>
            <w:r>
              <w:rPr>
                <w:i w:val="0"/>
                <w:sz w:val="20"/>
              </w:rPr>
              <w:t>Tomt</w:t>
            </w:r>
          </w:p>
        </w:tc>
        <w:tc>
          <w:tcPr>
            <w:tcW w:w="987" w:type="dxa"/>
          </w:tcPr>
          <w:p w:rsidR="005904B9" w:rsidRDefault="00557EF2">
            <w:pPr>
              <w:pStyle w:val="BodyText3"/>
              <w:spacing w:after="0"/>
              <w:jc w:val="center"/>
              <w:rPr>
                <w:i w:val="0"/>
                <w:sz w:val="20"/>
              </w:rPr>
            </w:pPr>
            <w:r>
              <w:rPr>
                <w:i w:val="0"/>
                <w:sz w:val="20"/>
              </w:rPr>
              <w:t>S/F/T</w:t>
            </w:r>
          </w:p>
        </w:tc>
        <w:tc>
          <w:tcPr>
            <w:tcW w:w="1139" w:type="dxa"/>
          </w:tcPr>
          <w:p w:rsidR="005904B9" w:rsidRDefault="00557EF2">
            <w:pPr>
              <w:pStyle w:val="BodyText3"/>
              <w:spacing w:after="0"/>
              <w:jc w:val="center"/>
              <w:rPr>
                <w:i w:val="0"/>
                <w:sz w:val="20"/>
              </w:rPr>
            </w:pPr>
            <w:r>
              <w:rPr>
                <w:i w:val="0"/>
                <w:sz w:val="20"/>
              </w:rPr>
              <w:t>BL</w:t>
            </w:r>
          </w:p>
        </w:tc>
        <w:tc>
          <w:tcPr>
            <w:tcW w:w="1701" w:type="dxa"/>
          </w:tcPr>
          <w:p w:rsidR="005904B9" w:rsidRDefault="00557EF2">
            <w:pPr>
              <w:pStyle w:val="BodyText3"/>
              <w:spacing w:after="0"/>
              <w:rPr>
                <w:i w:val="0"/>
                <w:sz w:val="20"/>
              </w:rPr>
            </w:pPr>
            <w:r>
              <w:rPr>
                <w:i w:val="0"/>
                <w:sz w:val="20"/>
              </w:rPr>
              <w:t>Boolean</w:t>
            </w:r>
          </w:p>
        </w:tc>
        <w:tc>
          <w:tcPr>
            <w:tcW w:w="5386" w:type="dxa"/>
          </w:tcPr>
          <w:p w:rsidR="005904B9" w:rsidRDefault="00557EF2">
            <w:pPr>
              <w:pStyle w:val="BodyText3"/>
              <w:spacing w:after="0"/>
              <w:rPr>
                <w:i w:val="0"/>
                <w:sz w:val="20"/>
              </w:rPr>
            </w:pPr>
            <w:r>
              <w:rPr>
                <w:i w:val="0"/>
                <w:sz w:val="20"/>
              </w:rPr>
              <w:t xml:space="preserve">Kan antingen vara sant, falskt eller ”tomt”. </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Instans</w:t>
            </w:r>
          </w:p>
          <w:p w:rsidR="005904B9" w:rsidRDefault="00557EF2">
            <w:pPr>
              <w:pStyle w:val="BodyText3"/>
              <w:spacing w:after="0"/>
              <w:rPr>
                <w:i w:val="0"/>
                <w:sz w:val="20"/>
              </w:rPr>
            </w:pPr>
            <w:r>
              <w:rPr>
                <w:i w:val="0"/>
                <w:sz w:val="20"/>
              </w:rPr>
              <w:t>identifierare</w:t>
            </w:r>
          </w:p>
        </w:tc>
        <w:tc>
          <w:tcPr>
            <w:tcW w:w="987" w:type="dxa"/>
          </w:tcPr>
          <w:p w:rsidR="005904B9" w:rsidRDefault="00557EF2">
            <w:pPr>
              <w:pStyle w:val="BodyText3"/>
              <w:spacing w:after="0"/>
              <w:jc w:val="center"/>
              <w:rPr>
                <w:i w:val="0"/>
                <w:sz w:val="20"/>
              </w:rPr>
            </w:pPr>
            <w:r>
              <w:rPr>
                <w:i w:val="0"/>
                <w:sz w:val="20"/>
              </w:rPr>
              <w:t>II</w:t>
            </w:r>
          </w:p>
        </w:tc>
        <w:tc>
          <w:tcPr>
            <w:tcW w:w="1139" w:type="dxa"/>
          </w:tcPr>
          <w:p w:rsidR="005904B9" w:rsidRDefault="00557EF2">
            <w:pPr>
              <w:pStyle w:val="BodyText3"/>
              <w:spacing w:after="0"/>
              <w:jc w:val="center"/>
              <w:rPr>
                <w:i w:val="0"/>
                <w:sz w:val="20"/>
              </w:rPr>
            </w:pPr>
            <w:r>
              <w:rPr>
                <w:i w:val="0"/>
                <w:sz w:val="20"/>
              </w:rPr>
              <w:t>II</w:t>
            </w:r>
          </w:p>
        </w:tc>
        <w:tc>
          <w:tcPr>
            <w:tcW w:w="1701" w:type="dxa"/>
          </w:tcPr>
          <w:p w:rsidR="005904B9" w:rsidRDefault="00557EF2">
            <w:pPr>
              <w:pStyle w:val="BodyText3"/>
              <w:spacing w:after="0"/>
              <w:rPr>
                <w:i w:val="0"/>
                <w:sz w:val="20"/>
              </w:rPr>
            </w:pPr>
            <w:r>
              <w:rPr>
                <w:i w:val="0"/>
                <w:sz w:val="20"/>
              </w:rPr>
              <w:t>Instance Identifier</w:t>
            </w:r>
          </w:p>
        </w:tc>
        <w:tc>
          <w:tcPr>
            <w:tcW w:w="5386" w:type="dxa"/>
          </w:tcPr>
          <w:p w:rsidR="005904B9" w:rsidRDefault="00557EF2">
            <w:pPr>
              <w:autoSpaceDE w:val="0"/>
              <w:autoSpaceDN w:val="0"/>
              <w:adjustRightInd w:val="0"/>
              <w:rPr>
                <w:i/>
                <w:color w:val="000000"/>
                <w:sz w:val="20"/>
              </w:rPr>
            </w:pPr>
            <w:r>
              <w:rPr>
                <w:color w:val="000000"/>
                <w:sz w:val="20"/>
              </w:rPr>
              <w:t xml:space="preserve">En unikt identifikation av en instans, företeelse eller objekt. T.ex. remissid, personnummer, HSA-id. </w:t>
            </w:r>
            <w:r>
              <w:rPr>
                <w:i/>
                <w:color w:val="000000"/>
                <w:sz w:val="20"/>
              </w:rPr>
              <w:t xml:space="preserve"> </w:t>
            </w:r>
          </w:p>
          <w:p w:rsidR="005904B9" w:rsidRDefault="00557EF2">
            <w:pPr>
              <w:autoSpaceDE w:val="0"/>
              <w:autoSpaceDN w:val="0"/>
              <w:adjustRightInd w:val="0"/>
              <w:rPr>
                <w:sz w:val="20"/>
              </w:rPr>
            </w:pPr>
            <w:r>
              <w:rPr>
                <w:sz w:val="20"/>
              </w:rPr>
              <w:t>Exempel: ” MMÅÅDD-XXXX</w:t>
            </w:r>
            <w:r>
              <w:rPr>
                <w:i/>
                <w:sz w:val="20"/>
              </w:rPr>
              <w:t xml:space="preserve"> OID för personnummer”</w:t>
            </w:r>
          </w:p>
          <w:p w:rsidR="005904B9" w:rsidRDefault="005904B9">
            <w:pPr>
              <w:pStyle w:val="BodyText3"/>
              <w:spacing w:after="0"/>
              <w:rPr>
                <w:i w:val="0"/>
                <w:sz w:val="20"/>
              </w:rPr>
            </w:pPr>
          </w:p>
          <w:p w:rsidR="005904B9" w:rsidRDefault="00557EF2">
            <w:pPr>
              <w:rPr>
                <w:sz w:val="20"/>
              </w:rPr>
            </w:pPr>
            <w:r>
              <w:rPr>
                <w:sz w:val="20"/>
              </w:rPr>
              <w:t>kod</w:t>
            </w:r>
          </w:p>
          <w:p w:rsidR="005904B9" w:rsidRDefault="00557EF2">
            <w:pPr>
              <w:rPr>
                <w:sz w:val="20"/>
              </w:rPr>
            </w:pPr>
            <w:r>
              <w:rPr>
                <w:sz w:val="20"/>
              </w:rPr>
              <w:t>CV</w:t>
            </w:r>
          </w:p>
          <w:p w:rsidR="005904B9" w:rsidRDefault="00557EF2">
            <w:pPr>
              <w:rPr>
                <w:sz w:val="20"/>
              </w:rPr>
            </w:pPr>
            <w:r>
              <w:rPr>
                <w:sz w:val="20"/>
              </w:rPr>
              <w:t>aktuellt kodvärde</w:t>
            </w:r>
          </w:p>
          <w:p w:rsidR="005904B9" w:rsidRDefault="005904B9"/>
          <w:p w:rsidR="005904B9" w:rsidRDefault="00557EF2">
            <w:pPr>
              <w:rPr>
                <w:sz w:val="20"/>
              </w:rPr>
            </w:pPr>
            <w:r>
              <w:rPr>
                <w:sz w:val="20"/>
              </w:rPr>
              <w:t>kodverk</w:t>
            </w:r>
          </w:p>
          <w:p w:rsidR="005904B9" w:rsidRDefault="00557EF2">
            <w:pPr>
              <w:rPr>
                <w:sz w:val="20"/>
              </w:rPr>
            </w:pPr>
            <w:r>
              <w:rPr>
                <w:sz w:val="20"/>
              </w:rPr>
              <w:t>OID</w:t>
            </w:r>
          </w:p>
          <w:p w:rsidR="005904B9" w:rsidRDefault="00557EF2">
            <w:pPr>
              <w:rPr>
                <w:sz w:val="20"/>
              </w:rPr>
            </w:pPr>
            <w:r>
              <w:rPr>
                <w:sz w:val="20"/>
              </w:rPr>
              <w:t>identifierng av berört kodverk/</w:t>
            </w:r>
          </w:p>
          <w:p w:rsidR="005904B9" w:rsidRDefault="00557EF2">
            <w:pPr>
              <w:rPr>
                <w:sz w:val="20"/>
              </w:rPr>
            </w:pPr>
            <w:r>
              <w:rPr>
                <w:sz w:val="20"/>
              </w:rPr>
              <w:t>klassifikation</w:t>
            </w:r>
          </w:p>
          <w:p w:rsidR="005904B9" w:rsidRDefault="005904B9"/>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lastRenderedPageBreak/>
              <w:t>Fritext</w:t>
            </w:r>
          </w:p>
        </w:tc>
        <w:tc>
          <w:tcPr>
            <w:tcW w:w="987" w:type="dxa"/>
          </w:tcPr>
          <w:p w:rsidR="005904B9" w:rsidRDefault="00557EF2">
            <w:pPr>
              <w:pStyle w:val="BodyText3"/>
              <w:spacing w:after="0"/>
              <w:jc w:val="center"/>
              <w:rPr>
                <w:i w:val="0"/>
                <w:sz w:val="20"/>
              </w:rPr>
            </w:pPr>
            <w:r>
              <w:rPr>
                <w:i w:val="0"/>
                <w:sz w:val="20"/>
              </w:rPr>
              <w:t>TXT</w:t>
            </w:r>
          </w:p>
        </w:tc>
        <w:tc>
          <w:tcPr>
            <w:tcW w:w="1139" w:type="dxa"/>
          </w:tcPr>
          <w:p w:rsidR="005904B9" w:rsidRDefault="00557EF2">
            <w:pPr>
              <w:pStyle w:val="BodyText3"/>
              <w:spacing w:after="0"/>
              <w:jc w:val="center"/>
              <w:rPr>
                <w:i w:val="0"/>
                <w:sz w:val="20"/>
              </w:rPr>
            </w:pPr>
            <w:r>
              <w:rPr>
                <w:i w:val="0"/>
                <w:sz w:val="20"/>
              </w:rPr>
              <w:t>ST</w:t>
            </w:r>
          </w:p>
        </w:tc>
        <w:tc>
          <w:tcPr>
            <w:tcW w:w="1701" w:type="dxa"/>
          </w:tcPr>
          <w:p w:rsidR="005904B9" w:rsidRDefault="00557EF2">
            <w:pPr>
              <w:pStyle w:val="BodyText3"/>
              <w:spacing w:after="0"/>
              <w:rPr>
                <w:i w:val="0"/>
                <w:sz w:val="20"/>
              </w:rPr>
            </w:pPr>
            <w:r>
              <w:rPr>
                <w:i w:val="0"/>
                <w:sz w:val="20"/>
              </w:rPr>
              <w:t>Simple Text</w:t>
            </w:r>
          </w:p>
        </w:tc>
        <w:tc>
          <w:tcPr>
            <w:tcW w:w="5386" w:type="dxa"/>
          </w:tcPr>
          <w:p w:rsidR="005904B9" w:rsidRDefault="00557EF2">
            <w:pPr>
              <w:pStyle w:val="BodyText3"/>
              <w:spacing w:after="0"/>
              <w:rPr>
                <w:i w:val="0"/>
                <w:color w:val="000000"/>
                <w:sz w:val="20"/>
              </w:rPr>
            </w:pPr>
            <w:r>
              <w:rPr>
                <w:i w:val="0"/>
                <w:color w:val="000000"/>
                <w:sz w:val="20"/>
              </w:rPr>
              <w:t>Fritext</w:t>
            </w:r>
          </w:p>
          <w:p w:rsidR="005904B9" w:rsidRDefault="005904B9">
            <w:pPr>
              <w:pStyle w:val="BodyText3"/>
              <w:spacing w:after="0"/>
              <w:rPr>
                <w:i w:val="0"/>
                <w:sz w:val="20"/>
              </w:rPr>
            </w:pPr>
          </w:p>
        </w:tc>
      </w:tr>
      <w:tr w:rsidR="005904B9">
        <w:tc>
          <w:tcPr>
            <w:tcW w:w="1419" w:type="dxa"/>
          </w:tcPr>
          <w:p w:rsidR="005904B9" w:rsidRDefault="00557EF2">
            <w:pPr>
              <w:pStyle w:val="BodyText3"/>
              <w:spacing w:after="0"/>
              <w:rPr>
                <w:i w:val="0"/>
                <w:sz w:val="20"/>
              </w:rPr>
            </w:pPr>
            <w:r>
              <w:rPr>
                <w:i w:val="0"/>
                <w:sz w:val="20"/>
              </w:rPr>
              <w:t>Tidpunkt</w:t>
            </w:r>
          </w:p>
        </w:tc>
        <w:tc>
          <w:tcPr>
            <w:tcW w:w="987" w:type="dxa"/>
          </w:tcPr>
          <w:p w:rsidR="005904B9" w:rsidRDefault="00557EF2">
            <w:pPr>
              <w:pStyle w:val="BodyText3"/>
              <w:spacing w:after="0"/>
              <w:jc w:val="center"/>
              <w:rPr>
                <w:i w:val="0"/>
                <w:sz w:val="20"/>
              </w:rPr>
            </w:pPr>
            <w:r>
              <w:rPr>
                <w:i w:val="0"/>
                <w:sz w:val="20"/>
              </w:rPr>
              <w:t>TP</w:t>
            </w:r>
          </w:p>
        </w:tc>
        <w:tc>
          <w:tcPr>
            <w:tcW w:w="1139" w:type="dxa"/>
          </w:tcPr>
          <w:p w:rsidR="005904B9" w:rsidRDefault="00557EF2">
            <w:pPr>
              <w:pStyle w:val="BodyText3"/>
              <w:spacing w:after="0"/>
              <w:jc w:val="center"/>
              <w:rPr>
                <w:i w:val="0"/>
                <w:sz w:val="20"/>
              </w:rPr>
            </w:pPr>
            <w:r>
              <w:rPr>
                <w:i w:val="0"/>
                <w:sz w:val="20"/>
              </w:rPr>
              <w:t>TS</w:t>
            </w:r>
          </w:p>
        </w:tc>
        <w:tc>
          <w:tcPr>
            <w:tcW w:w="1701" w:type="dxa"/>
          </w:tcPr>
          <w:p w:rsidR="005904B9" w:rsidRDefault="00557EF2">
            <w:pPr>
              <w:pStyle w:val="BodyText3"/>
              <w:spacing w:after="0"/>
              <w:rPr>
                <w:i w:val="0"/>
                <w:sz w:val="20"/>
              </w:rPr>
            </w:pPr>
            <w:r>
              <w:rPr>
                <w:i w:val="0"/>
                <w:sz w:val="20"/>
              </w:rPr>
              <w:t>Point in Time</w:t>
            </w:r>
          </w:p>
        </w:tc>
        <w:tc>
          <w:tcPr>
            <w:tcW w:w="5386" w:type="dxa"/>
          </w:tcPr>
          <w:p w:rsidR="005904B9" w:rsidRDefault="00557EF2">
            <w:pPr>
              <w:rPr>
                <w:sz w:val="20"/>
              </w:rPr>
            </w:pPr>
            <w:r>
              <w:rPr>
                <w:sz w:val="20"/>
              </w:rPr>
              <w:t>Angivelse av datum och klockslag med exaktheten sekund. Formatet är ÅÅÅÅ-MM-DDThh:mm:ss.xxxxx</w:t>
            </w:r>
          </w:p>
          <w:p w:rsidR="005904B9" w:rsidRDefault="00557EF2">
            <w:pPr>
              <w:rPr>
                <w:sz w:val="20"/>
              </w:rPr>
            </w:pPr>
            <w:r>
              <w:rPr>
                <w:sz w:val="20"/>
              </w:rPr>
              <w:t>Det är tillåtet att ange tidpunkt med lägre precision, dvs minut eller timme. Formatet är hhmm respektive hh.</w:t>
            </w:r>
          </w:p>
          <w:p w:rsidR="005904B9" w:rsidRDefault="00557EF2">
            <w:pPr>
              <w:rPr>
                <w:sz w:val="20"/>
              </w:rPr>
            </w:pPr>
            <w:r>
              <w:rPr>
                <w:sz w:val="20"/>
              </w:rPr>
              <w:t xml:space="preserve">Exempel:  </w:t>
            </w:r>
            <w:r>
              <w:rPr>
                <w:sz w:val="20"/>
              </w:rPr>
              <w:tab/>
              <w:t>ÅÅÅÅ-MM-DDThh:mm   eller ÅÅÅÅ-MM-DDThh</w:t>
            </w:r>
          </w:p>
          <w:p w:rsidR="005904B9" w:rsidRDefault="00557EF2">
            <w:pPr>
              <w:rPr>
                <w:sz w:val="20"/>
              </w:rPr>
            </w:pPr>
            <w:r>
              <w:rPr>
                <w:rStyle w:val="code1"/>
                <w:color w:val="000000"/>
                <w:sz w:val="20"/>
              </w:rPr>
              <w:t xml:space="preserve">Detta format är enligt ISO8601. </w:t>
            </w:r>
            <w:r>
              <w:rPr>
                <w:sz w:val="20"/>
              </w:rPr>
              <w:t>För ytterligare behov av datatyper för tidpunkter – kontakta RIV-förvaltningsgrupp</w:t>
            </w:r>
          </w:p>
        </w:tc>
      </w:tr>
      <w:tr w:rsidR="00C80CAB">
        <w:tc>
          <w:tcPr>
            <w:tcW w:w="1419" w:type="dxa"/>
          </w:tcPr>
          <w:p w:rsidR="00C80CAB" w:rsidRDefault="00C80CAB" w:rsidP="00D77DDF">
            <w:pPr>
              <w:autoSpaceDE w:val="0"/>
              <w:autoSpaceDN w:val="0"/>
              <w:adjustRightInd w:val="0"/>
              <w:rPr>
                <w:sz w:val="20"/>
              </w:rPr>
            </w:pPr>
            <w:r>
              <w:rPr>
                <w:sz w:val="20"/>
              </w:rPr>
              <w:t>Kodat värde med text och OID</w:t>
            </w:r>
          </w:p>
        </w:tc>
        <w:tc>
          <w:tcPr>
            <w:tcW w:w="987" w:type="dxa"/>
          </w:tcPr>
          <w:p w:rsidR="00C80CAB" w:rsidRDefault="00C80CAB" w:rsidP="00D77DDF">
            <w:pPr>
              <w:pStyle w:val="BodyText3"/>
              <w:spacing w:after="0"/>
              <w:jc w:val="center"/>
              <w:rPr>
                <w:i w:val="0"/>
                <w:sz w:val="20"/>
              </w:rPr>
            </w:pPr>
            <w:r>
              <w:rPr>
                <w:i w:val="0"/>
                <w:sz w:val="20"/>
              </w:rPr>
              <w:t>KTOV</w:t>
            </w:r>
          </w:p>
        </w:tc>
        <w:tc>
          <w:tcPr>
            <w:tcW w:w="1139" w:type="dxa"/>
          </w:tcPr>
          <w:p w:rsidR="00C80CAB" w:rsidRDefault="00C80CAB" w:rsidP="00D77DDF">
            <w:pPr>
              <w:pStyle w:val="BodyText3"/>
              <w:spacing w:after="0"/>
              <w:jc w:val="center"/>
              <w:rPr>
                <w:i w:val="0"/>
                <w:sz w:val="20"/>
              </w:rPr>
            </w:pPr>
            <w:r>
              <w:rPr>
                <w:i w:val="0"/>
                <w:sz w:val="20"/>
              </w:rPr>
              <w:t>CD</w:t>
            </w:r>
          </w:p>
        </w:tc>
        <w:tc>
          <w:tcPr>
            <w:tcW w:w="1701" w:type="dxa"/>
          </w:tcPr>
          <w:p w:rsidR="00C80CAB" w:rsidRDefault="00C80CAB" w:rsidP="00D77DDF">
            <w:pPr>
              <w:autoSpaceDE w:val="0"/>
              <w:autoSpaceDN w:val="0"/>
              <w:adjustRightInd w:val="0"/>
              <w:rPr>
                <w:sz w:val="20"/>
              </w:rPr>
            </w:pPr>
            <w:r>
              <w:rPr>
                <w:sz w:val="20"/>
              </w:rPr>
              <w:t>Coded value</w:t>
            </w:r>
          </w:p>
        </w:tc>
        <w:tc>
          <w:tcPr>
            <w:tcW w:w="5386" w:type="dxa"/>
          </w:tcPr>
          <w:p w:rsidR="00C80CAB" w:rsidRDefault="00C80CAB" w:rsidP="00D77DDF">
            <w:pPr>
              <w:autoSpaceDE w:val="0"/>
              <w:autoSpaceDN w:val="0"/>
              <w:adjustRightInd w:val="0"/>
              <w:rPr>
                <w:sz w:val="20"/>
              </w:rPr>
            </w:pPr>
            <w:r>
              <w:rPr>
                <w:sz w:val="20"/>
              </w:rPr>
              <w:t>Identifiering av berört kodverk/klassifikation (genom sk OID) samt aktuell kod och text</w:t>
            </w:r>
          </w:p>
          <w:p w:rsidR="00C80CAB" w:rsidRDefault="00C80CAB" w:rsidP="00D77DDF">
            <w:pPr>
              <w:autoSpaceDE w:val="0"/>
              <w:autoSpaceDN w:val="0"/>
              <w:adjustRightInd w:val="0"/>
              <w:rPr>
                <w:sz w:val="20"/>
              </w:rPr>
            </w:pPr>
            <w:r>
              <w:rPr>
                <w:sz w:val="20"/>
              </w:rPr>
              <w:t>Exempel: ” A00.9 Kolera, ospecificerat</w:t>
            </w:r>
            <w:r>
              <w:rPr>
                <w:i/>
                <w:sz w:val="20"/>
              </w:rPr>
              <w:t xml:space="preserve"> OID för KSH97</w:t>
            </w:r>
            <w:r>
              <w:rPr>
                <w:sz w:val="20"/>
              </w:rPr>
              <w:t> v97 mycket allvarlig kolera ”</w:t>
            </w:r>
          </w:p>
          <w:p w:rsidR="00C80CAB" w:rsidRDefault="00C80CAB" w:rsidP="00D77DDF">
            <w:pPr>
              <w:autoSpaceDE w:val="0"/>
              <w:autoSpaceDN w:val="0"/>
              <w:adjustRightInd w:val="0"/>
              <w:rPr>
                <w:sz w:val="20"/>
              </w:rPr>
            </w:pPr>
          </w:p>
          <w:p w:rsidR="00C80CAB" w:rsidRDefault="00C80CAB" w:rsidP="00D77DDF">
            <w:pPr>
              <w:rPr>
                <w:sz w:val="20"/>
              </w:rPr>
            </w:pPr>
            <w:r>
              <w:rPr>
                <w:sz w:val="20"/>
              </w:rPr>
              <w:t>kod</w:t>
            </w:r>
          </w:p>
          <w:p w:rsidR="00C80CAB" w:rsidRDefault="00C80CAB" w:rsidP="00D77DDF">
            <w:pPr>
              <w:rPr>
                <w:sz w:val="20"/>
              </w:rPr>
            </w:pPr>
            <w:r>
              <w:rPr>
                <w:sz w:val="20"/>
              </w:rPr>
              <w:t>K</w:t>
            </w:r>
          </w:p>
          <w:p w:rsidR="00C80CAB" w:rsidRDefault="00C80CAB" w:rsidP="00D77DDF">
            <w:pPr>
              <w:rPr>
                <w:sz w:val="20"/>
              </w:rPr>
            </w:pPr>
            <w:r>
              <w:rPr>
                <w:sz w:val="20"/>
              </w:rPr>
              <w:t>aktuellt kodvärde</w:t>
            </w:r>
          </w:p>
          <w:p w:rsidR="00C80CAB" w:rsidRDefault="00C80CAB" w:rsidP="00D77DDF"/>
          <w:p w:rsidR="00C80CAB" w:rsidRDefault="00C80CAB" w:rsidP="00D77DDF">
            <w:pPr>
              <w:rPr>
                <w:sz w:val="20"/>
              </w:rPr>
            </w:pPr>
            <w:r>
              <w:rPr>
                <w:sz w:val="20"/>
              </w:rPr>
              <w:t>text</w:t>
            </w:r>
          </w:p>
          <w:p w:rsidR="00C80CAB" w:rsidRDefault="00C80CAB" w:rsidP="00D77DDF">
            <w:pPr>
              <w:rPr>
                <w:sz w:val="20"/>
              </w:rPr>
            </w:pPr>
            <w:r>
              <w:rPr>
                <w:sz w:val="20"/>
              </w:rPr>
              <w:t>TX</w:t>
            </w:r>
          </w:p>
          <w:p w:rsidR="00C80CAB" w:rsidRDefault="00C80CAB" w:rsidP="00D77DDF">
            <w:pPr>
              <w:rPr>
                <w:sz w:val="20"/>
              </w:rPr>
            </w:pPr>
            <w:r>
              <w:rPr>
                <w:sz w:val="20"/>
              </w:rPr>
              <w:t>klartext</w:t>
            </w:r>
          </w:p>
          <w:p w:rsidR="00C80CAB" w:rsidRDefault="00C80CAB" w:rsidP="00D77DDF"/>
          <w:p w:rsidR="00C80CAB" w:rsidRDefault="00C80CAB" w:rsidP="00D77DDF">
            <w:pPr>
              <w:rPr>
                <w:sz w:val="20"/>
              </w:rPr>
            </w:pPr>
            <w:r>
              <w:rPr>
                <w:sz w:val="20"/>
              </w:rPr>
              <w:t>kodverk</w:t>
            </w:r>
          </w:p>
          <w:p w:rsidR="00C80CAB" w:rsidRDefault="00C80CAB" w:rsidP="00D77DDF">
            <w:pPr>
              <w:rPr>
                <w:sz w:val="20"/>
              </w:rPr>
            </w:pPr>
            <w:r>
              <w:rPr>
                <w:sz w:val="20"/>
              </w:rPr>
              <w:t>OID</w:t>
            </w:r>
          </w:p>
          <w:p w:rsidR="00C80CAB" w:rsidRDefault="00C80CAB" w:rsidP="00D77DDF">
            <w:pPr>
              <w:rPr>
                <w:sz w:val="20"/>
              </w:rPr>
            </w:pPr>
            <w:r>
              <w:rPr>
                <w:sz w:val="20"/>
              </w:rPr>
              <w:t>identifiering av berört kodverk/</w:t>
            </w:r>
          </w:p>
          <w:p w:rsidR="00C80CAB" w:rsidRDefault="00C80CAB" w:rsidP="00D77DDF">
            <w:pPr>
              <w:rPr>
                <w:sz w:val="20"/>
              </w:rPr>
            </w:pPr>
            <w:r>
              <w:rPr>
                <w:sz w:val="20"/>
              </w:rPr>
              <w:t>klassifikation</w:t>
            </w:r>
          </w:p>
          <w:p w:rsidR="00C80CAB" w:rsidRDefault="00C80CAB" w:rsidP="00D77DDF"/>
          <w:p w:rsidR="00C80CAB" w:rsidRDefault="00C80CAB" w:rsidP="00D77DDF">
            <w:pPr>
              <w:rPr>
                <w:sz w:val="20"/>
              </w:rPr>
            </w:pPr>
            <w:r>
              <w:rPr>
                <w:sz w:val="20"/>
              </w:rPr>
              <w:t>version</w:t>
            </w:r>
          </w:p>
          <w:p w:rsidR="00C80CAB" w:rsidRDefault="00C80CAB" w:rsidP="00D77DDF">
            <w:pPr>
              <w:rPr>
                <w:sz w:val="20"/>
              </w:rPr>
            </w:pPr>
            <w:r>
              <w:rPr>
                <w:sz w:val="20"/>
              </w:rPr>
              <w:t>TX</w:t>
            </w:r>
          </w:p>
          <w:p w:rsidR="00C80CAB" w:rsidRDefault="00C80CAB" w:rsidP="00D77DDF">
            <w:pPr>
              <w:rPr>
                <w:sz w:val="20"/>
              </w:rPr>
            </w:pPr>
            <w:r>
              <w:rPr>
                <w:sz w:val="20"/>
              </w:rPr>
              <w:t>kodverkets version</w:t>
            </w:r>
          </w:p>
          <w:p w:rsidR="00C80CAB" w:rsidRDefault="00C80CAB" w:rsidP="00D77DDF"/>
          <w:p w:rsidR="00C80CAB" w:rsidRDefault="00C80CAB" w:rsidP="00D77DDF">
            <w:pPr>
              <w:rPr>
                <w:sz w:val="20"/>
              </w:rPr>
            </w:pPr>
            <w:r>
              <w:rPr>
                <w:sz w:val="20"/>
              </w:rPr>
              <w:t>förtydligande</w:t>
            </w:r>
          </w:p>
          <w:p w:rsidR="00C80CAB" w:rsidRDefault="00C80CAB" w:rsidP="00D77DDF">
            <w:pPr>
              <w:rPr>
                <w:sz w:val="20"/>
              </w:rPr>
            </w:pPr>
            <w:r>
              <w:rPr>
                <w:sz w:val="20"/>
              </w:rPr>
              <w:t>TX</w:t>
            </w:r>
          </w:p>
          <w:p w:rsidR="00C80CAB" w:rsidRDefault="00C80CAB" w:rsidP="00D77DDF">
            <w:pPr>
              <w:rPr>
                <w:sz w:val="20"/>
              </w:rPr>
            </w:pPr>
            <w:r>
              <w:rPr>
                <w:sz w:val="20"/>
              </w:rPr>
              <w:t xml:space="preserve">används t ex vid förtydligande av </w:t>
            </w:r>
          </w:p>
          <w:p w:rsidR="00C80CAB" w:rsidRDefault="00C80CAB" w:rsidP="00D77DDF">
            <w:pPr>
              <w:rPr>
                <w:sz w:val="20"/>
              </w:rPr>
            </w:pPr>
            <w:r>
              <w:rPr>
                <w:sz w:val="20"/>
              </w:rPr>
              <w:t>kod ”Övrigt”</w:t>
            </w:r>
          </w:p>
          <w:p w:rsidR="00C80CAB" w:rsidRDefault="00C80CAB" w:rsidP="00D77DDF"/>
          <w:p w:rsidR="00C80CAB" w:rsidRDefault="00C80CAB" w:rsidP="00D77DDF">
            <w:pPr>
              <w:pStyle w:val="BodyText3"/>
              <w:spacing w:after="0"/>
              <w:rPr>
                <w:i w:val="0"/>
                <w:color w:val="000000"/>
                <w:sz w:val="20"/>
              </w:rPr>
            </w:pPr>
          </w:p>
        </w:tc>
      </w:tr>
      <w:tr w:rsidR="00671335">
        <w:tc>
          <w:tcPr>
            <w:tcW w:w="1419" w:type="dxa"/>
          </w:tcPr>
          <w:p w:rsidR="00671335" w:rsidRDefault="00671335" w:rsidP="00671335">
            <w:pPr>
              <w:autoSpaceDE w:val="0"/>
              <w:autoSpaceDN w:val="0"/>
              <w:adjustRightInd w:val="0"/>
              <w:rPr>
                <w:sz w:val="20"/>
              </w:rPr>
            </w:pPr>
            <w:r>
              <w:rPr>
                <w:sz w:val="20"/>
              </w:rPr>
              <w:lastRenderedPageBreak/>
              <w:t>Adress</w:t>
            </w:r>
          </w:p>
        </w:tc>
        <w:tc>
          <w:tcPr>
            <w:tcW w:w="987" w:type="dxa"/>
          </w:tcPr>
          <w:p w:rsidR="00671335" w:rsidRDefault="00671335" w:rsidP="00D77DDF">
            <w:pPr>
              <w:pStyle w:val="BodyText3"/>
              <w:spacing w:after="0"/>
              <w:jc w:val="center"/>
              <w:rPr>
                <w:i w:val="0"/>
                <w:sz w:val="20"/>
              </w:rPr>
            </w:pPr>
            <w:r>
              <w:rPr>
                <w:i w:val="0"/>
                <w:sz w:val="20"/>
              </w:rPr>
              <w:t>ADR</w:t>
            </w:r>
          </w:p>
        </w:tc>
        <w:tc>
          <w:tcPr>
            <w:tcW w:w="1139" w:type="dxa"/>
          </w:tcPr>
          <w:p w:rsidR="00671335" w:rsidRDefault="00671335" w:rsidP="00D77DDF">
            <w:pPr>
              <w:pStyle w:val="BodyText3"/>
              <w:spacing w:after="0"/>
              <w:jc w:val="center"/>
              <w:rPr>
                <w:i w:val="0"/>
                <w:sz w:val="20"/>
              </w:rPr>
            </w:pPr>
          </w:p>
        </w:tc>
        <w:tc>
          <w:tcPr>
            <w:tcW w:w="1701" w:type="dxa"/>
          </w:tcPr>
          <w:p w:rsidR="00671335" w:rsidRDefault="00671335" w:rsidP="00D77DDF">
            <w:pPr>
              <w:autoSpaceDE w:val="0"/>
              <w:autoSpaceDN w:val="0"/>
              <w:adjustRightInd w:val="0"/>
              <w:rPr>
                <w:sz w:val="20"/>
              </w:rPr>
            </w:pPr>
            <w:r>
              <w:rPr>
                <w:sz w:val="20"/>
              </w:rPr>
              <w:t>Address</w:t>
            </w:r>
          </w:p>
        </w:tc>
        <w:tc>
          <w:tcPr>
            <w:tcW w:w="5386" w:type="dxa"/>
          </w:tcPr>
          <w:p w:rsidR="00671335" w:rsidRDefault="000C2444" w:rsidP="00D77DDF">
            <w:pPr>
              <w:autoSpaceDE w:val="0"/>
              <w:autoSpaceDN w:val="0"/>
              <w:adjustRightInd w:val="0"/>
              <w:rPr>
                <w:color w:val="000000" w:themeColor="text1"/>
                <w:sz w:val="22"/>
                <w:szCs w:val="22"/>
              </w:rPr>
            </w:pPr>
            <w:r w:rsidRPr="000C2444">
              <w:rPr>
                <w:color w:val="000000" w:themeColor="text1"/>
                <w:sz w:val="20"/>
              </w:rPr>
              <w:t>Format: &lt;</w:t>
            </w:r>
            <w:r w:rsidRPr="000C2444">
              <w:rPr>
                <w:color w:val="000000" w:themeColor="text1"/>
                <w:sz w:val="22"/>
                <w:szCs w:val="22"/>
              </w:rPr>
              <w:t>besöksadress&gt;, &lt;post nr&gt; &lt;ort&gt;.</w:t>
            </w:r>
          </w:p>
          <w:p w:rsidR="000C2444" w:rsidRPr="000C2444" w:rsidRDefault="000C2444" w:rsidP="00D77DDF">
            <w:pPr>
              <w:autoSpaceDE w:val="0"/>
              <w:autoSpaceDN w:val="0"/>
              <w:adjustRightInd w:val="0"/>
              <w:rPr>
                <w:color w:val="000000" w:themeColor="text1"/>
                <w:sz w:val="20"/>
              </w:rPr>
            </w:pPr>
            <w:r w:rsidRPr="000C2444">
              <w:rPr>
                <w:color w:val="000000" w:themeColor="text1"/>
                <w:sz w:val="22"/>
                <w:szCs w:val="22"/>
              </w:rPr>
              <w:t xml:space="preserve">Exempel: </w:t>
            </w:r>
            <w:r w:rsidRPr="000C2444">
              <w:rPr>
                <w:rFonts w:ascii="Calibri" w:hAnsi="Calibri" w:cs="Calibri"/>
                <w:color w:val="000000" w:themeColor="text1"/>
                <w:sz w:val="22"/>
                <w:szCs w:val="22"/>
              </w:rPr>
              <w:t>Solna Torg 3, 171 45 SOLNA.</w:t>
            </w:r>
          </w:p>
        </w:tc>
      </w:tr>
    </w:tbl>
    <w:p w:rsidR="005904B9" w:rsidRDefault="005904B9">
      <w:pPr>
        <w:pStyle w:val="BodyText3"/>
        <w:spacing w:after="0"/>
        <w:rPr>
          <w:i w:val="0"/>
          <w:sz w:val="20"/>
        </w:rPr>
      </w:pPr>
    </w:p>
    <w:p w:rsidR="005904B9" w:rsidRDefault="005904B9">
      <w:pPr>
        <w:pStyle w:val="BodyText3"/>
        <w:spacing w:after="0"/>
        <w:rPr>
          <w:i w:val="0"/>
          <w:sz w:val="20"/>
        </w:rPr>
      </w:pPr>
    </w:p>
    <w:p w:rsidR="005904B9" w:rsidRDefault="005904B9"/>
    <w:p w:rsidR="00315087" w:rsidRDefault="00315087" w:rsidP="00340BBE">
      <w:pPr>
        <w:pStyle w:val="Heading1"/>
        <w:sectPr w:rsidR="00315087" w:rsidSect="006255F6">
          <w:pgSz w:w="16840" w:h="11907" w:orient="landscape" w:code="9"/>
          <w:pgMar w:top="1542" w:right="1491" w:bottom="1418" w:left="1196" w:header="567" w:footer="567" w:gutter="0"/>
          <w:cols w:space="720"/>
          <w:docGrid w:linePitch="299"/>
        </w:sectPr>
      </w:pPr>
    </w:p>
    <w:p w:rsidR="005904B9" w:rsidRDefault="00340BBE" w:rsidP="00340BBE">
      <w:pPr>
        <w:pStyle w:val="Heading1"/>
      </w:pPr>
      <w:bookmarkStart w:id="89" w:name="_Toc309296793"/>
      <w:r>
        <w:lastRenderedPageBreak/>
        <w:t>Referenser</w:t>
      </w:r>
      <w:bookmarkEnd w:id="89"/>
    </w:p>
    <w:p w:rsidR="005904B9" w:rsidRDefault="00340BBE">
      <w:r w:rsidRPr="009F1A3B">
        <w:t xml:space="preserve">[1] V-TIM 2.0 </w:t>
      </w:r>
      <w:r w:rsidR="009F1A3B">
        <w:rPr>
          <w:sz w:val="23"/>
          <w:szCs w:val="23"/>
        </w:rPr>
        <w:t xml:space="preserve">utkast - 2001013 </w:t>
      </w:r>
      <w:hyperlink r:id="rId21" w:history="1">
        <w:r w:rsidRPr="009F1A3B">
          <w:rPr>
            <w:rStyle w:val="Hyperlink"/>
          </w:rPr>
          <w:t>http://www.arkitekturledningen.se/undermappar/Dokument/V-TIM_v2_091013_English_attributes.pdf</w:t>
        </w:r>
      </w:hyperlink>
    </w:p>
    <w:p w:rsidR="00BF1734" w:rsidRDefault="00BF1734">
      <w:r>
        <w:t xml:space="preserve">[2] SKV 717: </w:t>
      </w:r>
      <w:r w:rsidRPr="00BF1734">
        <w:t>http://www.skatteverket.se/download/18.70ac421612e2a997f858000101826/71704.pdf</w:t>
      </w:r>
    </w:p>
    <w:p w:rsidR="00BF1734" w:rsidRPr="009F1A3B" w:rsidRDefault="00BF1734"/>
    <w:sectPr w:rsidR="00BF1734" w:rsidRPr="009F1A3B" w:rsidSect="006255F6">
      <w:pgSz w:w="11907" w:h="16840" w:code="9"/>
      <w:pgMar w:top="1491" w:right="1418" w:bottom="1196" w:left="1542"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759B" w:rsidRDefault="0039759B">
      <w:r>
        <w:separator/>
      </w:r>
    </w:p>
  </w:endnote>
  <w:endnote w:type="continuationSeparator" w:id="0">
    <w:p w:rsidR="0039759B" w:rsidRDefault="0039759B">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eGothic LH Extended">
    <w:altName w:val="Arial Narrow"/>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759B" w:rsidRDefault="0039759B"/>
  </w:footnote>
  <w:footnote w:type="continuationSeparator" w:id="0">
    <w:p w:rsidR="0039759B" w:rsidRDefault="003975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1A5824">
    <w:pPr>
      <w:pStyle w:val="Header"/>
      <w:framePr w:wrap="around" w:vAnchor="text" w:hAnchor="margin" w:xAlign="right" w:y="1"/>
      <w:rPr>
        <w:rStyle w:val="PageNumber"/>
      </w:rPr>
    </w:pPr>
    <w:r>
      <w:rPr>
        <w:rStyle w:val="PageNumber"/>
      </w:rPr>
      <w:fldChar w:fldCharType="begin"/>
    </w:r>
    <w:r w:rsidR="00F8421A">
      <w:rPr>
        <w:rStyle w:val="PageNumber"/>
      </w:rPr>
      <w:instrText xml:space="preserve">PAGE  </w:instrText>
    </w:r>
    <w:r>
      <w:rPr>
        <w:rStyle w:val="PageNumber"/>
      </w:rPr>
      <w:fldChar w:fldCharType="separate"/>
    </w:r>
    <w:r w:rsidR="00F8421A">
      <w:rPr>
        <w:rStyle w:val="PageNumber"/>
        <w:noProof/>
      </w:rPr>
      <w:t>30</w:t>
    </w:r>
    <w:r>
      <w:rPr>
        <w:rStyle w:val="PageNumber"/>
      </w:rPr>
      <w:fldChar w:fldCharType="end"/>
    </w:r>
  </w:p>
  <w:p w:rsidR="00F8421A" w:rsidRDefault="00F8421A">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tbl>
    <w:tblPr>
      <w:tblW w:w="0" w:type="auto"/>
      <w:tblLayout w:type="fixed"/>
      <w:tblLook w:val="01E0"/>
    </w:tblPr>
    <w:tblGrid>
      <w:gridCol w:w="6979"/>
      <w:gridCol w:w="1809"/>
    </w:tblGrid>
    <w:tr w:rsidR="00F8421A">
      <w:tc>
        <w:tcPr>
          <w:tcW w:w="6979" w:type="dxa"/>
        </w:tcPr>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INFORMATIONSSPECIFIKATION</w:t>
          </w:r>
        </w:p>
        <w:p w:rsidR="00F8421A" w:rsidRDefault="00F8421A">
          <w:pPr>
            <w:pStyle w:val="Header"/>
            <w:tabs>
              <w:tab w:val="clear" w:pos="4819"/>
              <w:tab w:val="clear" w:pos="9071"/>
              <w:tab w:val="left" w:pos="3969"/>
              <w:tab w:val="left" w:pos="7230"/>
              <w:tab w:val="right" w:pos="9639"/>
            </w:tabs>
            <w:spacing w:after="0" w:line="240" w:lineRule="atLeast"/>
            <w:rPr>
              <w:rStyle w:val="PageNumber"/>
              <w:rFonts w:ascii="Arial" w:hAnsi="Arial"/>
              <w:sz w:val="20"/>
            </w:rPr>
          </w:pPr>
          <w:r>
            <w:rPr>
              <w:rStyle w:val="PageNumber"/>
              <w:rFonts w:ascii="Arial" w:hAnsi="Arial"/>
              <w:sz w:val="20"/>
            </w:rPr>
            <w:t xml:space="preserve">VISUALISERING REMISS STATUS </w:t>
          </w:r>
        </w:p>
      </w:tc>
      <w:tc>
        <w:tcPr>
          <w:tcW w:w="1809" w:type="dxa"/>
        </w:tcPr>
        <w:p w:rsidR="00F8421A" w:rsidRDefault="001A5824">
          <w:pPr>
            <w:pStyle w:val="Heade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fldChar w:fldCharType="begin"/>
          </w:r>
          <w:r w:rsidR="00F8421A">
            <w:rPr>
              <w:rStyle w:val="PageNumber"/>
              <w:rFonts w:ascii="Arial" w:hAnsi="Arial"/>
              <w:sz w:val="20"/>
            </w:rPr>
            <w:instrText xml:space="preserve"> PAGE </w:instrText>
          </w:r>
          <w:r>
            <w:rPr>
              <w:rStyle w:val="PageNumber"/>
              <w:rFonts w:ascii="Arial" w:hAnsi="Arial"/>
              <w:sz w:val="20"/>
            </w:rPr>
            <w:fldChar w:fldCharType="separate"/>
          </w:r>
          <w:r w:rsidR="004B3D60">
            <w:rPr>
              <w:rStyle w:val="PageNumber"/>
              <w:rFonts w:ascii="Arial" w:hAnsi="Arial"/>
              <w:noProof/>
              <w:sz w:val="20"/>
            </w:rPr>
            <w:t>14</w:t>
          </w:r>
          <w:r>
            <w:rPr>
              <w:rStyle w:val="PageNumber"/>
              <w:rFonts w:ascii="Arial" w:hAnsi="Arial"/>
              <w:sz w:val="20"/>
            </w:rPr>
            <w:fldChar w:fldCharType="end"/>
          </w:r>
          <w:r w:rsidR="00F8421A">
            <w:rPr>
              <w:rStyle w:val="PageNumber"/>
              <w:rFonts w:ascii="Arial" w:hAnsi="Arial"/>
              <w:sz w:val="20"/>
            </w:rPr>
            <w:t>(</w:t>
          </w:r>
          <w:r>
            <w:rPr>
              <w:rStyle w:val="PageNumber"/>
              <w:rFonts w:ascii="Arial" w:hAnsi="Arial"/>
              <w:sz w:val="20"/>
            </w:rPr>
            <w:fldChar w:fldCharType="begin"/>
          </w:r>
          <w:r w:rsidR="00F8421A">
            <w:rPr>
              <w:rStyle w:val="PageNumber"/>
              <w:rFonts w:ascii="Arial" w:hAnsi="Arial"/>
              <w:sz w:val="20"/>
            </w:rPr>
            <w:instrText xml:space="preserve"> NUMPAGES </w:instrText>
          </w:r>
          <w:r>
            <w:rPr>
              <w:rStyle w:val="PageNumber"/>
              <w:rFonts w:ascii="Arial" w:hAnsi="Arial"/>
              <w:sz w:val="20"/>
            </w:rPr>
            <w:fldChar w:fldCharType="separate"/>
          </w:r>
          <w:r w:rsidR="004B3D60">
            <w:rPr>
              <w:rStyle w:val="PageNumber"/>
              <w:rFonts w:ascii="Arial" w:hAnsi="Arial"/>
              <w:noProof/>
              <w:sz w:val="20"/>
            </w:rPr>
            <w:t>28</w:t>
          </w:r>
          <w:r>
            <w:rPr>
              <w:rStyle w:val="PageNumber"/>
              <w:rFonts w:ascii="Arial" w:hAnsi="Arial"/>
              <w:sz w:val="20"/>
            </w:rPr>
            <w:fldChar w:fldCharType="end"/>
          </w:r>
          <w:r w:rsidR="00F8421A">
            <w:rPr>
              <w:rStyle w:val="PageNumber"/>
              <w:rFonts w:ascii="Arial" w:hAnsi="Arial"/>
              <w:sz w:val="20"/>
            </w:rPr>
            <w:t>)</w:t>
          </w:r>
          <w:r w:rsidR="00F8421A">
            <w:rPr>
              <w:rStyle w:val="PageNumber"/>
              <w:rFonts w:ascii="Arial" w:hAnsi="Arial"/>
              <w:sz w:val="20"/>
            </w:rPr>
            <w:br/>
            <w:t>2011-11-02</w:t>
          </w:r>
        </w:p>
        <w:p w:rsidR="00F8421A" w:rsidRDefault="00F8421A" w:rsidP="0052322B">
          <w:pPr>
            <w:pStyle w:val="Header"/>
            <w:numPr>
              <w:ins w:id="0" w:author="Landstinget i Uppsala län" w:date="2009-08-17T10:21:00Z"/>
            </w:numPr>
            <w:tabs>
              <w:tab w:val="clear" w:pos="4819"/>
              <w:tab w:val="clear" w:pos="9071"/>
              <w:tab w:val="left" w:pos="3969"/>
              <w:tab w:val="left" w:pos="7230"/>
              <w:tab w:val="right" w:pos="9639"/>
            </w:tabs>
            <w:spacing w:after="60" w:line="240" w:lineRule="atLeast"/>
            <w:rPr>
              <w:rStyle w:val="PageNumber"/>
              <w:rFonts w:ascii="Arial" w:hAnsi="Arial"/>
              <w:sz w:val="20"/>
            </w:rPr>
          </w:pPr>
          <w:r>
            <w:rPr>
              <w:rStyle w:val="PageNumber"/>
              <w:rFonts w:ascii="Arial" w:hAnsi="Arial"/>
              <w:sz w:val="20"/>
            </w:rPr>
            <w:t>Version 0.4</w:t>
          </w:r>
        </w:p>
      </w:tc>
    </w:tr>
    <w:tr w:rsidR="00F8421A">
      <w:tc>
        <w:tcPr>
          <w:tcW w:w="8788" w:type="dxa"/>
          <w:gridSpan w:val="2"/>
        </w:tcPr>
        <w:p w:rsidR="00F8421A" w:rsidRDefault="00F8421A">
          <w:pPr>
            <w:pStyle w:val="Header"/>
            <w:tabs>
              <w:tab w:val="clear" w:pos="4819"/>
              <w:tab w:val="clear" w:pos="9071"/>
              <w:tab w:val="left" w:pos="3850"/>
              <w:tab w:val="left" w:pos="7230"/>
              <w:tab w:val="right" w:pos="9639"/>
            </w:tabs>
            <w:spacing w:after="0" w:line="240" w:lineRule="atLeast"/>
            <w:rPr>
              <w:rStyle w:val="PageNumber"/>
              <w:rFonts w:ascii="Arial" w:hAnsi="Arial"/>
              <w:sz w:val="20"/>
            </w:rPr>
          </w:pPr>
        </w:p>
      </w:tc>
    </w:tr>
    <w:tr w:rsidR="00F8421A">
      <w:tc>
        <w:tcPr>
          <w:tcW w:w="8788" w:type="dxa"/>
          <w:gridSpan w:val="2"/>
        </w:tcPr>
        <w:p w:rsidR="00F8421A" w:rsidRDefault="00F8421A">
          <w:pPr>
            <w:pStyle w:val="Header"/>
            <w:tabs>
              <w:tab w:val="clear" w:pos="4819"/>
              <w:tab w:val="clear" w:pos="9071"/>
              <w:tab w:val="left" w:pos="3969"/>
              <w:tab w:val="left" w:pos="7230"/>
              <w:tab w:val="right" w:pos="9639"/>
            </w:tabs>
            <w:spacing w:after="0" w:line="240" w:lineRule="atLeast"/>
            <w:jc w:val="center"/>
            <w:rPr>
              <w:rStyle w:val="PageNumber"/>
              <w:rFonts w:ascii="Arial" w:hAnsi="Arial"/>
              <w:sz w:val="20"/>
            </w:rPr>
          </w:pPr>
        </w:p>
      </w:tc>
    </w:tr>
  </w:tbl>
  <w:p w:rsidR="00F8421A" w:rsidRDefault="00F8421A"/>
  <w:p w:rsidR="00F8421A" w:rsidRDefault="00F8421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421A" w:rsidRDefault="00F8421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3EB6BAA"/>
    <w:multiLevelType w:val="hybridMultilevel"/>
    <w:tmpl w:val="62CA4EB0"/>
    <w:lvl w:ilvl="0" w:tplc="1D1C33DA">
      <w:start w:val="1"/>
      <w:numFmt w:val="bullet"/>
      <w:lvlText w:val="•"/>
      <w:lvlJc w:val="left"/>
      <w:pPr>
        <w:tabs>
          <w:tab w:val="num" w:pos="720"/>
        </w:tabs>
        <w:ind w:left="720" w:hanging="360"/>
      </w:pPr>
      <w:rPr>
        <w:rFonts w:ascii="Times New Roman" w:hAnsi="Times New Roman" w:hint="default"/>
      </w:rPr>
    </w:lvl>
    <w:lvl w:ilvl="1" w:tplc="A802F41E">
      <w:start w:val="1"/>
      <w:numFmt w:val="bullet"/>
      <w:lvlText w:val="o"/>
      <w:lvlJc w:val="left"/>
      <w:pPr>
        <w:tabs>
          <w:tab w:val="num" w:pos="1440"/>
        </w:tabs>
        <w:ind w:left="1440" w:hanging="360"/>
      </w:pPr>
      <w:rPr>
        <w:rFonts w:ascii="Courier New" w:hAnsi="Courier New" w:cs="Courier New" w:hint="default"/>
      </w:rPr>
    </w:lvl>
    <w:lvl w:ilvl="2" w:tplc="A5E61330" w:tentative="1">
      <w:start w:val="1"/>
      <w:numFmt w:val="bullet"/>
      <w:lvlText w:val=""/>
      <w:lvlJc w:val="left"/>
      <w:pPr>
        <w:tabs>
          <w:tab w:val="num" w:pos="2160"/>
        </w:tabs>
        <w:ind w:left="2160" w:hanging="360"/>
      </w:pPr>
      <w:rPr>
        <w:rFonts w:ascii="Wingdings" w:hAnsi="Wingdings" w:hint="default"/>
      </w:rPr>
    </w:lvl>
    <w:lvl w:ilvl="3" w:tplc="9CC4AD3C" w:tentative="1">
      <w:start w:val="1"/>
      <w:numFmt w:val="bullet"/>
      <w:lvlText w:val=""/>
      <w:lvlJc w:val="left"/>
      <w:pPr>
        <w:tabs>
          <w:tab w:val="num" w:pos="2880"/>
        </w:tabs>
        <w:ind w:left="2880" w:hanging="360"/>
      </w:pPr>
      <w:rPr>
        <w:rFonts w:ascii="Symbol" w:hAnsi="Symbol" w:hint="default"/>
      </w:rPr>
    </w:lvl>
    <w:lvl w:ilvl="4" w:tplc="53623EB8" w:tentative="1">
      <w:start w:val="1"/>
      <w:numFmt w:val="bullet"/>
      <w:lvlText w:val="o"/>
      <w:lvlJc w:val="left"/>
      <w:pPr>
        <w:tabs>
          <w:tab w:val="num" w:pos="3600"/>
        </w:tabs>
        <w:ind w:left="3600" w:hanging="360"/>
      </w:pPr>
      <w:rPr>
        <w:rFonts w:ascii="Courier New" w:hAnsi="Courier New" w:cs="Courier New" w:hint="default"/>
      </w:rPr>
    </w:lvl>
    <w:lvl w:ilvl="5" w:tplc="702834B4" w:tentative="1">
      <w:start w:val="1"/>
      <w:numFmt w:val="bullet"/>
      <w:lvlText w:val=""/>
      <w:lvlJc w:val="left"/>
      <w:pPr>
        <w:tabs>
          <w:tab w:val="num" w:pos="4320"/>
        </w:tabs>
        <w:ind w:left="4320" w:hanging="360"/>
      </w:pPr>
      <w:rPr>
        <w:rFonts w:ascii="Wingdings" w:hAnsi="Wingdings" w:hint="default"/>
      </w:rPr>
    </w:lvl>
    <w:lvl w:ilvl="6" w:tplc="252E9E24" w:tentative="1">
      <w:start w:val="1"/>
      <w:numFmt w:val="bullet"/>
      <w:lvlText w:val=""/>
      <w:lvlJc w:val="left"/>
      <w:pPr>
        <w:tabs>
          <w:tab w:val="num" w:pos="5040"/>
        </w:tabs>
        <w:ind w:left="5040" w:hanging="360"/>
      </w:pPr>
      <w:rPr>
        <w:rFonts w:ascii="Symbol" w:hAnsi="Symbol" w:hint="default"/>
      </w:rPr>
    </w:lvl>
    <w:lvl w:ilvl="7" w:tplc="47EC78A4" w:tentative="1">
      <w:start w:val="1"/>
      <w:numFmt w:val="bullet"/>
      <w:lvlText w:val="o"/>
      <w:lvlJc w:val="left"/>
      <w:pPr>
        <w:tabs>
          <w:tab w:val="num" w:pos="5760"/>
        </w:tabs>
        <w:ind w:left="5760" w:hanging="360"/>
      </w:pPr>
      <w:rPr>
        <w:rFonts w:ascii="Courier New" w:hAnsi="Courier New" w:cs="Courier New" w:hint="default"/>
      </w:rPr>
    </w:lvl>
    <w:lvl w:ilvl="8" w:tplc="C3148F7C" w:tentative="1">
      <w:start w:val="1"/>
      <w:numFmt w:val="bullet"/>
      <w:lvlText w:val=""/>
      <w:lvlJc w:val="left"/>
      <w:pPr>
        <w:tabs>
          <w:tab w:val="num" w:pos="6480"/>
        </w:tabs>
        <w:ind w:left="6480" w:hanging="360"/>
      </w:pPr>
      <w:rPr>
        <w:rFonts w:ascii="Wingdings" w:hAnsi="Wingding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lvlText w:val="%1.%2"/>
      <w:lvlJc w:val="left"/>
      <w:pPr>
        <w:tabs>
          <w:tab w:val="num" w:pos="360"/>
        </w:tabs>
        <w:ind w:left="0" w:firstLine="0"/>
      </w:pPr>
      <w:rPr>
        <w:b/>
        <w:i w:val="0"/>
      </w:rPr>
    </w:lvl>
    <w:lvl w:ilvl="2">
      <w:start w:val="1"/>
      <w:numFmt w:val="decimal"/>
      <w:lvlText w:val="%1.%2.%3"/>
      <w:lvlJc w:val="left"/>
      <w:pPr>
        <w:tabs>
          <w:tab w:val="num" w:pos="720"/>
        </w:tabs>
        <w:ind w:left="0" w:firstLine="0"/>
      </w:pPr>
      <w:rPr>
        <w:b/>
        <w:i w:val="0"/>
      </w:rPr>
    </w:lvl>
    <w:lvl w:ilvl="3">
      <w:start w:val="1"/>
      <w:numFmt w:val="decimal"/>
      <w:lvlText w:val="%1.%2.%3.%4"/>
      <w:lvlJc w:val="left"/>
      <w:pPr>
        <w:tabs>
          <w:tab w:val="num" w:pos="1080"/>
        </w:tabs>
        <w:ind w:left="0" w:firstLine="0"/>
      </w:pPr>
      <w:rPr>
        <w:b/>
        <w:i w:val="0"/>
      </w:rPr>
    </w:lvl>
    <w:lvl w:ilvl="4">
      <w:start w:val="1"/>
      <w:numFmt w:val="decima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CD27B55"/>
    <w:multiLevelType w:val="hybridMultilevel"/>
    <w:tmpl w:val="6C80DE36"/>
    <w:lvl w:ilvl="0" w:tplc="DA4E67DE">
      <w:start w:val="1"/>
      <w:numFmt w:val="bullet"/>
      <w:lvlText w:val="•"/>
      <w:lvlJc w:val="left"/>
      <w:pPr>
        <w:tabs>
          <w:tab w:val="num" w:pos="1440"/>
        </w:tabs>
        <w:ind w:left="1440" w:hanging="360"/>
      </w:pPr>
      <w:rPr>
        <w:rFonts w:ascii="Times New Roman" w:hAnsi="Times New Roman" w:hint="default"/>
      </w:rPr>
    </w:lvl>
    <w:lvl w:ilvl="1" w:tplc="2FC88EBA" w:tentative="1">
      <w:start w:val="1"/>
      <w:numFmt w:val="bullet"/>
      <w:lvlText w:val="o"/>
      <w:lvlJc w:val="left"/>
      <w:pPr>
        <w:tabs>
          <w:tab w:val="num" w:pos="1440"/>
        </w:tabs>
        <w:ind w:left="1440" w:hanging="360"/>
      </w:pPr>
      <w:rPr>
        <w:rFonts w:ascii="Courier New" w:hAnsi="Courier New" w:cs="Courier New" w:hint="default"/>
      </w:rPr>
    </w:lvl>
    <w:lvl w:ilvl="2" w:tplc="000AE28A" w:tentative="1">
      <w:start w:val="1"/>
      <w:numFmt w:val="bullet"/>
      <w:lvlText w:val=""/>
      <w:lvlJc w:val="left"/>
      <w:pPr>
        <w:tabs>
          <w:tab w:val="num" w:pos="2160"/>
        </w:tabs>
        <w:ind w:left="2160" w:hanging="360"/>
      </w:pPr>
      <w:rPr>
        <w:rFonts w:ascii="Wingdings" w:hAnsi="Wingdings" w:hint="default"/>
      </w:rPr>
    </w:lvl>
    <w:lvl w:ilvl="3" w:tplc="5132841A" w:tentative="1">
      <w:start w:val="1"/>
      <w:numFmt w:val="bullet"/>
      <w:lvlText w:val=""/>
      <w:lvlJc w:val="left"/>
      <w:pPr>
        <w:tabs>
          <w:tab w:val="num" w:pos="2880"/>
        </w:tabs>
        <w:ind w:left="2880" w:hanging="360"/>
      </w:pPr>
      <w:rPr>
        <w:rFonts w:ascii="Symbol" w:hAnsi="Symbol" w:hint="default"/>
      </w:rPr>
    </w:lvl>
    <w:lvl w:ilvl="4" w:tplc="7710FAC4" w:tentative="1">
      <w:start w:val="1"/>
      <w:numFmt w:val="bullet"/>
      <w:lvlText w:val="o"/>
      <w:lvlJc w:val="left"/>
      <w:pPr>
        <w:tabs>
          <w:tab w:val="num" w:pos="3600"/>
        </w:tabs>
        <w:ind w:left="3600" w:hanging="360"/>
      </w:pPr>
      <w:rPr>
        <w:rFonts w:ascii="Courier New" w:hAnsi="Courier New" w:cs="Courier New" w:hint="default"/>
      </w:rPr>
    </w:lvl>
    <w:lvl w:ilvl="5" w:tplc="ED0A42B8" w:tentative="1">
      <w:start w:val="1"/>
      <w:numFmt w:val="bullet"/>
      <w:lvlText w:val=""/>
      <w:lvlJc w:val="left"/>
      <w:pPr>
        <w:tabs>
          <w:tab w:val="num" w:pos="4320"/>
        </w:tabs>
        <w:ind w:left="4320" w:hanging="360"/>
      </w:pPr>
      <w:rPr>
        <w:rFonts w:ascii="Wingdings" w:hAnsi="Wingdings" w:hint="default"/>
      </w:rPr>
    </w:lvl>
    <w:lvl w:ilvl="6" w:tplc="EC7AB182" w:tentative="1">
      <w:start w:val="1"/>
      <w:numFmt w:val="bullet"/>
      <w:lvlText w:val=""/>
      <w:lvlJc w:val="left"/>
      <w:pPr>
        <w:tabs>
          <w:tab w:val="num" w:pos="5040"/>
        </w:tabs>
        <w:ind w:left="5040" w:hanging="360"/>
      </w:pPr>
      <w:rPr>
        <w:rFonts w:ascii="Symbol" w:hAnsi="Symbol" w:hint="default"/>
      </w:rPr>
    </w:lvl>
    <w:lvl w:ilvl="7" w:tplc="4E54500C" w:tentative="1">
      <w:start w:val="1"/>
      <w:numFmt w:val="bullet"/>
      <w:lvlText w:val="o"/>
      <w:lvlJc w:val="left"/>
      <w:pPr>
        <w:tabs>
          <w:tab w:val="num" w:pos="5760"/>
        </w:tabs>
        <w:ind w:left="5760" w:hanging="360"/>
      </w:pPr>
      <w:rPr>
        <w:rFonts w:ascii="Courier New" w:hAnsi="Courier New" w:cs="Courier New" w:hint="default"/>
      </w:rPr>
    </w:lvl>
    <w:lvl w:ilvl="8" w:tplc="310E6038" w:tentative="1">
      <w:start w:val="1"/>
      <w:numFmt w:val="bullet"/>
      <w:lvlText w:val=""/>
      <w:lvlJc w:val="left"/>
      <w:pPr>
        <w:tabs>
          <w:tab w:val="num" w:pos="6480"/>
        </w:tabs>
        <w:ind w:left="6480" w:hanging="360"/>
      </w:pPr>
      <w:rPr>
        <w:rFonts w:ascii="Wingdings" w:hAnsi="Wingdings" w:hint="default"/>
      </w:rPr>
    </w:lvl>
  </w:abstractNum>
  <w:abstractNum w:abstractNumId="5">
    <w:nsid w:val="109B4BA9"/>
    <w:multiLevelType w:val="singleLevel"/>
    <w:tmpl w:val="6D6C5BD0"/>
    <w:lvl w:ilvl="0">
      <w:start w:val="1"/>
      <w:numFmt w:val="bullet"/>
      <w:pStyle w:val="ListBullet"/>
      <w:lvlText w:val=""/>
      <w:lvlJc w:val="left"/>
      <w:pPr>
        <w:tabs>
          <w:tab w:val="num" w:pos="360"/>
        </w:tabs>
        <w:ind w:left="170" w:hanging="170"/>
      </w:pPr>
      <w:rPr>
        <w:rFonts w:ascii="Wingdings" w:hAnsi="Wingdings" w:hint="default"/>
      </w:rPr>
    </w:lvl>
  </w:abstractNum>
  <w:abstractNum w:abstractNumId="6">
    <w:nsid w:val="1A7E7EAC"/>
    <w:multiLevelType w:val="multilevel"/>
    <w:tmpl w:val="A2A0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B19E2"/>
    <w:multiLevelType w:val="hybridMultilevel"/>
    <w:tmpl w:val="336CFF54"/>
    <w:lvl w:ilvl="0" w:tplc="509E455E">
      <w:start w:val="1"/>
      <w:numFmt w:val="decimal"/>
      <w:lvlText w:val="%1."/>
      <w:lvlJc w:val="left"/>
      <w:pPr>
        <w:tabs>
          <w:tab w:val="num" w:pos="720"/>
        </w:tabs>
        <w:ind w:left="720" w:hanging="360"/>
      </w:pPr>
    </w:lvl>
    <w:lvl w:ilvl="1" w:tplc="7E8AE660" w:tentative="1">
      <w:start w:val="1"/>
      <w:numFmt w:val="lowerLetter"/>
      <w:lvlText w:val="%2."/>
      <w:lvlJc w:val="left"/>
      <w:pPr>
        <w:tabs>
          <w:tab w:val="num" w:pos="1440"/>
        </w:tabs>
        <w:ind w:left="1440" w:hanging="360"/>
      </w:pPr>
    </w:lvl>
    <w:lvl w:ilvl="2" w:tplc="9D685086" w:tentative="1">
      <w:start w:val="1"/>
      <w:numFmt w:val="lowerRoman"/>
      <w:lvlText w:val="%3."/>
      <w:lvlJc w:val="right"/>
      <w:pPr>
        <w:tabs>
          <w:tab w:val="num" w:pos="2160"/>
        </w:tabs>
        <w:ind w:left="2160" w:hanging="180"/>
      </w:pPr>
    </w:lvl>
    <w:lvl w:ilvl="3" w:tplc="A5182690" w:tentative="1">
      <w:start w:val="1"/>
      <w:numFmt w:val="decimal"/>
      <w:lvlText w:val="%4."/>
      <w:lvlJc w:val="left"/>
      <w:pPr>
        <w:tabs>
          <w:tab w:val="num" w:pos="2880"/>
        </w:tabs>
        <w:ind w:left="2880" w:hanging="360"/>
      </w:pPr>
    </w:lvl>
    <w:lvl w:ilvl="4" w:tplc="AC4A30A6" w:tentative="1">
      <w:start w:val="1"/>
      <w:numFmt w:val="lowerLetter"/>
      <w:lvlText w:val="%5."/>
      <w:lvlJc w:val="left"/>
      <w:pPr>
        <w:tabs>
          <w:tab w:val="num" w:pos="3600"/>
        </w:tabs>
        <w:ind w:left="3600" w:hanging="360"/>
      </w:pPr>
    </w:lvl>
    <w:lvl w:ilvl="5" w:tplc="BDECBA0A" w:tentative="1">
      <w:start w:val="1"/>
      <w:numFmt w:val="lowerRoman"/>
      <w:lvlText w:val="%6."/>
      <w:lvlJc w:val="right"/>
      <w:pPr>
        <w:tabs>
          <w:tab w:val="num" w:pos="4320"/>
        </w:tabs>
        <w:ind w:left="4320" w:hanging="180"/>
      </w:pPr>
    </w:lvl>
    <w:lvl w:ilvl="6" w:tplc="9456440A" w:tentative="1">
      <w:start w:val="1"/>
      <w:numFmt w:val="decimal"/>
      <w:lvlText w:val="%7."/>
      <w:lvlJc w:val="left"/>
      <w:pPr>
        <w:tabs>
          <w:tab w:val="num" w:pos="5040"/>
        </w:tabs>
        <w:ind w:left="5040" w:hanging="360"/>
      </w:pPr>
    </w:lvl>
    <w:lvl w:ilvl="7" w:tplc="A69C342C" w:tentative="1">
      <w:start w:val="1"/>
      <w:numFmt w:val="lowerLetter"/>
      <w:lvlText w:val="%8."/>
      <w:lvlJc w:val="left"/>
      <w:pPr>
        <w:tabs>
          <w:tab w:val="num" w:pos="5760"/>
        </w:tabs>
        <w:ind w:left="5760" w:hanging="360"/>
      </w:pPr>
    </w:lvl>
    <w:lvl w:ilvl="8" w:tplc="D826BD34" w:tentative="1">
      <w:start w:val="1"/>
      <w:numFmt w:val="lowerRoman"/>
      <w:lvlText w:val="%9."/>
      <w:lvlJc w:val="right"/>
      <w:pPr>
        <w:tabs>
          <w:tab w:val="num" w:pos="6480"/>
        </w:tabs>
        <w:ind w:left="6480" w:hanging="180"/>
      </w:pPr>
    </w:lvl>
  </w:abstractNum>
  <w:abstractNum w:abstractNumId="8">
    <w:nsid w:val="314B5A37"/>
    <w:multiLevelType w:val="hybridMultilevel"/>
    <w:tmpl w:val="830281A8"/>
    <w:lvl w:ilvl="0" w:tplc="8E3E8B30">
      <w:start w:val="1"/>
      <w:numFmt w:val="bullet"/>
      <w:pStyle w:val="Punktlistautanavstnd"/>
      <w:lvlText w:val=""/>
      <w:lvlJc w:val="left"/>
      <w:pPr>
        <w:tabs>
          <w:tab w:val="num" w:pos="1361"/>
        </w:tabs>
        <w:ind w:left="1361" w:hanging="227"/>
      </w:pPr>
      <w:rPr>
        <w:rFonts w:ascii="Symbol" w:hAnsi="Symbol" w:hint="default"/>
      </w:rPr>
    </w:lvl>
    <w:lvl w:ilvl="1" w:tplc="2A5EAA02">
      <w:start w:val="1"/>
      <w:numFmt w:val="bullet"/>
      <w:lvlText w:val="o"/>
      <w:lvlJc w:val="left"/>
      <w:pPr>
        <w:tabs>
          <w:tab w:val="num" w:pos="1440"/>
        </w:tabs>
        <w:ind w:left="1440" w:hanging="360"/>
      </w:pPr>
      <w:rPr>
        <w:rFonts w:ascii="Courier New" w:hAnsi="Courier New" w:cs="Courier New" w:hint="default"/>
      </w:rPr>
    </w:lvl>
    <w:lvl w:ilvl="2" w:tplc="9CD2AAB6" w:tentative="1">
      <w:start w:val="1"/>
      <w:numFmt w:val="bullet"/>
      <w:lvlText w:val=""/>
      <w:lvlJc w:val="left"/>
      <w:pPr>
        <w:tabs>
          <w:tab w:val="num" w:pos="2160"/>
        </w:tabs>
        <w:ind w:left="2160" w:hanging="360"/>
      </w:pPr>
      <w:rPr>
        <w:rFonts w:ascii="Wingdings" w:hAnsi="Wingdings" w:hint="default"/>
      </w:rPr>
    </w:lvl>
    <w:lvl w:ilvl="3" w:tplc="84DA0A50" w:tentative="1">
      <w:start w:val="1"/>
      <w:numFmt w:val="bullet"/>
      <w:lvlText w:val=""/>
      <w:lvlJc w:val="left"/>
      <w:pPr>
        <w:tabs>
          <w:tab w:val="num" w:pos="2880"/>
        </w:tabs>
        <w:ind w:left="2880" w:hanging="360"/>
      </w:pPr>
      <w:rPr>
        <w:rFonts w:ascii="Symbol" w:hAnsi="Symbol" w:hint="default"/>
      </w:rPr>
    </w:lvl>
    <w:lvl w:ilvl="4" w:tplc="F76A4F5C" w:tentative="1">
      <w:start w:val="1"/>
      <w:numFmt w:val="bullet"/>
      <w:lvlText w:val="o"/>
      <w:lvlJc w:val="left"/>
      <w:pPr>
        <w:tabs>
          <w:tab w:val="num" w:pos="3600"/>
        </w:tabs>
        <w:ind w:left="3600" w:hanging="360"/>
      </w:pPr>
      <w:rPr>
        <w:rFonts w:ascii="Courier New" w:hAnsi="Courier New" w:cs="Courier New" w:hint="default"/>
      </w:rPr>
    </w:lvl>
    <w:lvl w:ilvl="5" w:tplc="DDE88FD6" w:tentative="1">
      <w:start w:val="1"/>
      <w:numFmt w:val="bullet"/>
      <w:lvlText w:val=""/>
      <w:lvlJc w:val="left"/>
      <w:pPr>
        <w:tabs>
          <w:tab w:val="num" w:pos="4320"/>
        </w:tabs>
        <w:ind w:left="4320" w:hanging="360"/>
      </w:pPr>
      <w:rPr>
        <w:rFonts w:ascii="Wingdings" w:hAnsi="Wingdings" w:hint="default"/>
      </w:rPr>
    </w:lvl>
    <w:lvl w:ilvl="6" w:tplc="A962A3D0" w:tentative="1">
      <w:start w:val="1"/>
      <w:numFmt w:val="bullet"/>
      <w:lvlText w:val=""/>
      <w:lvlJc w:val="left"/>
      <w:pPr>
        <w:tabs>
          <w:tab w:val="num" w:pos="5040"/>
        </w:tabs>
        <w:ind w:left="5040" w:hanging="360"/>
      </w:pPr>
      <w:rPr>
        <w:rFonts w:ascii="Symbol" w:hAnsi="Symbol" w:hint="default"/>
      </w:rPr>
    </w:lvl>
    <w:lvl w:ilvl="7" w:tplc="E56AAE00" w:tentative="1">
      <w:start w:val="1"/>
      <w:numFmt w:val="bullet"/>
      <w:lvlText w:val="o"/>
      <w:lvlJc w:val="left"/>
      <w:pPr>
        <w:tabs>
          <w:tab w:val="num" w:pos="5760"/>
        </w:tabs>
        <w:ind w:left="5760" w:hanging="360"/>
      </w:pPr>
      <w:rPr>
        <w:rFonts w:ascii="Courier New" w:hAnsi="Courier New" w:cs="Courier New" w:hint="default"/>
      </w:rPr>
    </w:lvl>
    <w:lvl w:ilvl="8" w:tplc="D988B82C" w:tentative="1">
      <w:start w:val="1"/>
      <w:numFmt w:val="bullet"/>
      <w:lvlText w:val=""/>
      <w:lvlJc w:val="left"/>
      <w:pPr>
        <w:tabs>
          <w:tab w:val="num" w:pos="6480"/>
        </w:tabs>
        <w:ind w:left="6480" w:hanging="360"/>
      </w:pPr>
      <w:rPr>
        <w:rFonts w:ascii="Wingdings" w:hAnsi="Wingdings" w:hint="default"/>
      </w:rPr>
    </w:lvl>
  </w:abstractNum>
  <w:abstractNum w:abstractNumId="9">
    <w:nsid w:val="32773E1B"/>
    <w:multiLevelType w:val="hybridMultilevel"/>
    <w:tmpl w:val="98FEC820"/>
    <w:lvl w:ilvl="0" w:tplc="33DE28E0">
      <w:start w:val="1"/>
      <w:numFmt w:val="bullet"/>
      <w:lvlText w:val="•"/>
      <w:lvlJc w:val="left"/>
      <w:pPr>
        <w:tabs>
          <w:tab w:val="num" w:pos="720"/>
        </w:tabs>
        <w:ind w:left="720" w:hanging="360"/>
      </w:pPr>
      <w:rPr>
        <w:rFonts w:ascii="Times New Roman" w:hAnsi="Times New Roman" w:hint="default"/>
      </w:rPr>
    </w:lvl>
    <w:lvl w:ilvl="1" w:tplc="69DC9BE0">
      <w:start w:val="1"/>
      <w:numFmt w:val="bullet"/>
      <w:lvlText w:val="o"/>
      <w:lvlJc w:val="left"/>
      <w:pPr>
        <w:tabs>
          <w:tab w:val="num" w:pos="1440"/>
        </w:tabs>
        <w:ind w:left="1440" w:hanging="360"/>
      </w:pPr>
      <w:rPr>
        <w:rFonts w:ascii="Courier New" w:hAnsi="Courier New" w:cs="Courier New" w:hint="default"/>
      </w:rPr>
    </w:lvl>
    <w:lvl w:ilvl="2" w:tplc="4952566A" w:tentative="1">
      <w:start w:val="1"/>
      <w:numFmt w:val="bullet"/>
      <w:lvlText w:val=""/>
      <w:lvlJc w:val="left"/>
      <w:pPr>
        <w:tabs>
          <w:tab w:val="num" w:pos="2160"/>
        </w:tabs>
        <w:ind w:left="2160" w:hanging="360"/>
      </w:pPr>
      <w:rPr>
        <w:rFonts w:ascii="Wingdings" w:hAnsi="Wingdings" w:hint="default"/>
      </w:rPr>
    </w:lvl>
    <w:lvl w:ilvl="3" w:tplc="AD040162" w:tentative="1">
      <w:start w:val="1"/>
      <w:numFmt w:val="bullet"/>
      <w:lvlText w:val=""/>
      <w:lvlJc w:val="left"/>
      <w:pPr>
        <w:tabs>
          <w:tab w:val="num" w:pos="2880"/>
        </w:tabs>
        <w:ind w:left="2880" w:hanging="360"/>
      </w:pPr>
      <w:rPr>
        <w:rFonts w:ascii="Symbol" w:hAnsi="Symbol" w:hint="default"/>
      </w:rPr>
    </w:lvl>
    <w:lvl w:ilvl="4" w:tplc="8DFC9A68" w:tentative="1">
      <w:start w:val="1"/>
      <w:numFmt w:val="bullet"/>
      <w:lvlText w:val="o"/>
      <w:lvlJc w:val="left"/>
      <w:pPr>
        <w:tabs>
          <w:tab w:val="num" w:pos="3600"/>
        </w:tabs>
        <w:ind w:left="3600" w:hanging="360"/>
      </w:pPr>
      <w:rPr>
        <w:rFonts w:ascii="Courier New" w:hAnsi="Courier New" w:cs="Courier New" w:hint="default"/>
      </w:rPr>
    </w:lvl>
    <w:lvl w:ilvl="5" w:tplc="1AEE6F00" w:tentative="1">
      <w:start w:val="1"/>
      <w:numFmt w:val="bullet"/>
      <w:lvlText w:val=""/>
      <w:lvlJc w:val="left"/>
      <w:pPr>
        <w:tabs>
          <w:tab w:val="num" w:pos="4320"/>
        </w:tabs>
        <w:ind w:left="4320" w:hanging="360"/>
      </w:pPr>
      <w:rPr>
        <w:rFonts w:ascii="Wingdings" w:hAnsi="Wingdings" w:hint="default"/>
      </w:rPr>
    </w:lvl>
    <w:lvl w:ilvl="6" w:tplc="B89478FE" w:tentative="1">
      <w:start w:val="1"/>
      <w:numFmt w:val="bullet"/>
      <w:lvlText w:val=""/>
      <w:lvlJc w:val="left"/>
      <w:pPr>
        <w:tabs>
          <w:tab w:val="num" w:pos="5040"/>
        </w:tabs>
        <w:ind w:left="5040" w:hanging="360"/>
      </w:pPr>
      <w:rPr>
        <w:rFonts w:ascii="Symbol" w:hAnsi="Symbol" w:hint="default"/>
      </w:rPr>
    </w:lvl>
    <w:lvl w:ilvl="7" w:tplc="4708696A" w:tentative="1">
      <w:start w:val="1"/>
      <w:numFmt w:val="bullet"/>
      <w:lvlText w:val="o"/>
      <w:lvlJc w:val="left"/>
      <w:pPr>
        <w:tabs>
          <w:tab w:val="num" w:pos="5760"/>
        </w:tabs>
        <w:ind w:left="5760" w:hanging="360"/>
      </w:pPr>
      <w:rPr>
        <w:rFonts w:ascii="Courier New" w:hAnsi="Courier New" w:cs="Courier New" w:hint="default"/>
      </w:rPr>
    </w:lvl>
    <w:lvl w:ilvl="8" w:tplc="7578F226" w:tentative="1">
      <w:start w:val="1"/>
      <w:numFmt w:val="bullet"/>
      <w:lvlText w:val=""/>
      <w:lvlJc w:val="left"/>
      <w:pPr>
        <w:tabs>
          <w:tab w:val="num" w:pos="6480"/>
        </w:tabs>
        <w:ind w:left="6480" w:hanging="360"/>
      </w:pPr>
      <w:rPr>
        <w:rFonts w:ascii="Wingdings" w:hAnsi="Wingdings" w:hint="default"/>
      </w:rPr>
    </w:lvl>
  </w:abstractNum>
  <w:abstractNum w:abstractNumId="10">
    <w:nsid w:val="37381A54"/>
    <w:multiLevelType w:val="hybridMultilevel"/>
    <w:tmpl w:val="C2E42CD8"/>
    <w:lvl w:ilvl="0" w:tplc="6652BCCC">
      <w:start w:val="1"/>
      <w:numFmt w:val="bullet"/>
      <w:lvlText w:val=""/>
      <w:lvlJc w:val="left"/>
      <w:pPr>
        <w:tabs>
          <w:tab w:val="num" w:pos="360"/>
        </w:tabs>
        <w:ind w:left="360" w:hanging="360"/>
      </w:pPr>
      <w:rPr>
        <w:rFonts w:ascii="Symbol" w:hAnsi="Symbol" w:hint="default"/>
      </w:rPr>
    </w:lvl>
    <w:lvl w:ilvl="1" w:tplc="95C8B530">
      <w:start w:val="1"/>
      <w:numFmt w:val="bullet"/>
      <w:lvlText w:val="o"/>
      <w:lvlJc w:val="left"/>
      <w:pPr>
        <w:tabs>
          <w:tab w:val="num" w:pos="1080"/>
        </w:tabs>
        <w:ind w:left="1080" w:hanging="360"/>
      </w:pPr>
      <w:rPr>
        <w:rFonts w:ascii="Courier New" w:hAnsi="Courier New" w:cs="Courier New" w:hint="default"/>
      </w:rPr>
    </w:lvl>
    <w:lvl w:ilvl="2" w:tplc="67BC0E26">
      <w:start w:val="1"/>
      <w:numFmt w:val="bullet"/>
      <w:lvlText w:val=""/>
      <w:lvlJc w:val="left"/>
      <w:pPr>
        <w:tabs>
          <w:tab w:val="num" w:pos="1800"/>
        </w:tabs>
        <w:ind w:left="1800" w:hanging="360"/>
      </w:pPr>
      <w:rPr>
        <w:rFonts w:ascii="Wingdings" w:hAnsi="Wingdings" w:hint="default"/>
      </w:rPr>
    </w:lvl>
    <w:lvl w:ilvl="3" w:tplc="20D28A16" w:tentative="1">
      <w:start w:val="1"/>
      <w:numFmt w:val="bullet"/>
      <w:lvlText w:val=""/>
      <w:lvlJc w:val="left"/>
      <w:pPr>
        <w:tabs>
          <w:tab w:val="num" w:pos="2520"/>
        </w:tabs>
        <w:ind w:left="2520" w:hanging="360"/>
      </w:pPr>
      <w:rPr>
        <w:rFonts w:ascii="Symbol" w:hAnsi="Symbol" w:hint="default"/>
      </w:rPr>
    </w:lvl>
    <w:lvl w:ilvl="4" w:tplc="112C277E" w:tentative="1">
      <w:start w:val="1"/>
      <w:numFmt w:val="bullet"/>
      <w:lvlText w:val="o"/>
      <w:lvlJc w:val="left"/>
      <w:pPr>
        <w:tabs>
          <w:tab w:val="num" w:pos="3240"/>
        </w:tabs>
        <w:ind w:left="3240" w:hanging="360"/>
      </w:pPr>
      <w:rPr>
        <w:rFonts w:ascii="Courier New" w:hAnsi="Courier New" w:cs="Courier New" w:hint="default"/>
      </w:rPr>
    </w:lvl>
    <w:lvl w:ilvl="5" w:tplc="74242E32" w:tentative="1">
      <w:start w:val="1"/>
      <w:numFmt w:val="bullet"/>
      <w:lvlText w:val=""/>
      <w:lvlJc w:val="left"/>
      <w:pPr>
        <w:tabs>
          <w:tab w:val="num" w:pos="3960"/>
        </w:tabs>
        <w:ind w:left="3960" w:hanging="360"/>
      </w:pPr>
      <w:rPr>
        <w:rFonts w:ascii="Wingdings" w:hAnsi="Wingdings" w:hint="default"/>
      </w:rPr>
    </w:lvl>
    <w:lvl w:ilvl="6" w:tplc="BFB8A2A0" w:tentative="1">
      <w:start w:val="1"/>
      <w:numFmt w:val="bullet"/>
      <w:lvlText w:val=""/>
      <w:lvlJc w:val="left"/>
      <w:pPr>
        <w:tabs>
          <w:tab w:val="num" w:pos="4680"/>
        </w:tabs>
        <w:ind w:left="4680" w:hanging="360"/>
      </w:pPr>
      <w:rPr>
        <w:rFonts w:ascii="Symbol" w:hAnsi="Symbol" w:hint="default"/>
      </w:rPr>
    </w:lvl>
    <w:lvl w:ilvl="7" w:tplc="4DD666FA" w:tentative="1">
      <w:start w:val="1"/>
      <w:numFmt w:val="bullet"/>
      <w:lvlText w:val="o"/>
      <w:lvlJc w:val="left"/>
      <w:pPr>
        <w:tabs>
          <w:tab w:val="num" w:pos="5400"/>
        </w:tabs>
        <w:ind w:left="5400" w:hanging="360"/>
      </w:pPr>
      <w:rPr>
        <w:rFonts w:ascii="Courier New" w:hAnsi="Courier New" w:cs="Courier New" w:hint="default"/>
      </w:rPr>
    </w:lvl>
    <w:lvl w:ilvl="8" w:tplc="EA36D358" w:tentative="1">
      <w:start w:val="1"/>
      <w:numFmt w:val="bullet"/>
      <w:lvlText w:val=""/>
      <w:lvlJc w:val="left"/>
      <w:pPr>
        <w:tabs>
          <w:tab w:val="num" w:pos="6120"/>
        </w:tabs>
        <w:ind w:left="6120" w:hanging="360"/>
      </w:pPr>
      <w:rPr>
        <w:rFonts w:ascii="Wingdings" w:hAnsi="Wingdings" w:hint="default"/>
      </w:rPr>
    </w:lvl>
  </w:abstractNum>
  <w:abstractNum w:abstractNumId="11">
    <w:nsid w:val="3DBF0DFE"/>
    <w:multiLevelType w:val="hybridMultilevel"/>
    <w:tmpl w:val="C5ACF0CC"/>
    <w:lvl w:ilvl="0" w:tplc="E4680664">
      <w:start w:val="1"/>
      <w:numFmt w:val="bullet"/>
      <w:lvlText w:val="•"/>
      <w:lvlJc w:val="left"/>
      <w:pPr>
        <w:tabs>
          <w:tab w:val="num" w:pos="1440"/>
        </w:tabs>
        <w:ind w:left="1440" w:hanging="360"/>
      </w:pPr>
      <w:rPr>
        <w:rFonts w:ascii="Times New Roman" w:hAnsi="Times New Roman" w:hint="default"/>
      </w:rPr>
    </w:lvl>
    <w:lvl w:ilvl="1" w:tplc="660C6312" w:tentative="1">
      <w:start w:val="1"/>
      <w:numFmt w:val="bullet"/>
      <w:lvlText w:val="o"/>
      <w:lvlJc w:val="left"/>
      <w:pPr>
        <w:tabs>
          <w:tab w:val="num" w:pos="1440"/>
        </w:tabs>
        <w:ind w:left="1440" w:hanging="360"/>
      </w:pPr>
      <w:rPr>
        <w:rFonts w:ascii="Courier New" w:hAnsi="Courier New" w:cs="Courier New" w:hint="default"/>
      </w:rPr>
    </w:lvl>
    <w:lvl w:ilvl="2" w:tplc="409887E6" w:tentative="1">
      <w:start w:val="1"/>
      <w:numFmt w:val="bullet"/>
      <w:lvlText w:val=""/>
      <w:lvlJc w:val="left"/>
      <w:pPr>
        <w:tabs>
          <w:tab w:val="num" w:pos="2160"/>
        </w:tabs>
        <w:ind w:left="2160" w:hanging="360"/>
      </w:pPr>
      <w:rPr>
        <w:rFonts w:ascii="Wingdings" w:hAnsi="Wingdings" w:hint="default"/>
      </w:rPr>
    </w:lvl>
    <w:lvl w:ilvl="3" w:tplc="155A6152" w:tentative="1">
      <w:start w:val="1"/>
      <w:numFmt w:val="bullet"/>
      <w:lvlText w:val=""/>
      <w:lvlJc w:val="left"/>
      <w:pPr>
        <w:tabs>
          <w:tab w:val="num" w:pos="2880"/>
        </w:tabs>
        <w:ind w:left="2880" w:hanging="360"/>
      </w:pPr>
      <w:rPr>
        <w:rFonts w:ascii="Symbol" w:hAnsi="Symbol" w:hint="default"/>
      </w:rPr>
    </w:lvl>
    <w:lvl w:ilvl="4" w:tplc="098A7166" w:tentative="1">
      <w:start w:val="1"/>
      <w:numFmt w:val="bullet"/>
      <w:lvlText w:val="o"/>
      <w:lvlJc w:val="left"/>
      <w:pPr>
        <w:tabs>
          <w:tab w:val="num" w:pos="3600"/>
        </w:tabs>
        <w:ind w:left="3600" w:hanging="360"/>
      </w:pPr>
      <w:rPr>
        <w:rFonts w:ascii="Courier New" w:hAnsi="Courier New" w:cs="Courier New" w:hint="default"/>
      </w:rPr>
    </w:lvl>
    <w:lvl w:ilvl="5" w:tplc="BC0EE92A" w:tentative="1">
      <w:start w:val="1"/>
      <w:numFmt w:val="bullet"/>
      <w:lvlText w:val=""/>
      <w:lvlJc w:val="left"/>
      <w:pPr>
        <w:tabs>
          <w:tab w:val="num" w:pos="4320"/>
        </w:tabs>
        <w:ind w:left="4320" w:hanging="360"/>
      </w:pPr>
      <w:rPr>
        <w:rFonts w:ascii="Wingdings" w:hAnsi="Wingdings" w:hint="default"/>
      </w:rPr>
    </w:lvl>
    <w:lvl w:ilvl="6" w:tplc="B89A8E80" w:tentative="1">
      <w:start w:val="1"/>
      <w:numFmt w:val="bullet"/>
      <w:lvlText w:val=""/>
      <w:lvlJc w:val="left"/>
      <w:pPr>
        <w:tabs>
          <w:tab w:val="num" w:pos="5040"/>
        </w:tabs>
        <w:ind w:left="5040" w:hanging="360"/>
      </w:pPr>
      <w:rPr>
        <w:rFonts w:ascii="Symbol" w:hAnsi="Symbol" w:hint="default"/>
      </w:rPr>
    </w:lvl>
    <w:lvl w:ilvl="7" w:tplc="52329B10" w:tentative="1">
      <w:start w:val="1"/>
      <w:numFmt w:val="bullet"/>
      <w:lvlText w:val="o"/>
      <w:lvlJc w:val="left"/>
      <w:pPr>
        <w:tabs>
          <w:tab w:val="num" w:pos="5760"/>
        </w:tabs>
        <w:ind w:left="5760" w:hanging="360"/>
      </w:pPr>
      <w:rPr>
        <w:rFonts w:ascii="Courier New" w:hAnsi="Courier New" w:cs="Courier New" w:hint="default"/>
      </w:rPr>
    </w:lvl>
    <w:lvl w:ilvl="8" w:tplc="22F473DC" w:tentative="1">
      <w:start w:val="1"/>
      <w:numFmt w:val="bullet"/>
      <w:lvlText w:val=""/>
      <w:lvlJc w:val="left"/>
      <w:pPr>
        <w:tabs>
          <w:tab w:val="num" w:pos="6480"/>
        </w:tabs>
        <w:ind w:left="6480" w:hanging="360"/>
      </w:pPr>
      <w:rPr>
        <w:rFonts w:ascii="Wingdings" w:hAnsi="Wingdings" w:hint="default"/>
      </w:rPr>
    </w:lvl>
  </w:abstractNum>
  <w:abstractNum w:abstractNumId="12">
    <w:nsid w:val="3EC95C37"/>
    <w:multiLevelType w:val="hybridMultilevel"/>
    <w:tmpl w:val="FB802B14"/>
    <w:lvl w:ilvl="0" w:tplc="D4742100">
      <w:start w:val="1"/>
      <w:numFmt w:val="bullet"/>
      <w:lvlText w:val=""/>
      <w:lvlJc w:val="left"/>
      <w:pPr>
        <w:tabs>
          <w:tab w:val="num" w:pos="780"/>
        </w:tabs>
        <w:ind w:left="780" w:hanging="360"/>
      </w:pPr>
      <w:rPr>
        <w:rFonts w:ascii="Symbol" w:hAnsi="Symbol" w:hint="default"/>
      </w:rPr>
    </w:lvl>
    <w:lvl w:ilvl="1" w:tplc="62E8CA00" w:tentative="1">
      <w:start w:val="1"/>
      <w:numFmt w:val="bullet"/>
      <w:lvlText w:val="o"/>
      <w:lvlJc w:val="left"/>
      <w:pPr>
        <w:tabs>
          <w:tab w:val="num" w:pos="1500"/>
        </w:tabs>
        <w:ind w:left="1500" w:hanging="360"/>
      </w:pPr>
      <w:rPr>
        <w:rFonts w:ascii="Courier New" w:hAnsi="Courier New" w:hint="default"/>
      </w:rPr>
    </w:lvl>
    <w:lvl w:ilvl="2" w:tplc="17EE86DA" w:tentative="1">
      <w:start w:val="1"/>
      <w:numFmt w:val="bullet"/>
      <w:lvlText w:val=""/>
      <w:lvlJc w:val="left"/>
      <w:pPr>
        <w:tabs>
          <w:tab w:val="num" w:pos="2220"/>
        </w:tabs>
        <w:ind w:left="2220" w:hanging="360"/>
      </w:pPr>
      <w:rPr>
        <w:rFonts w:ascii="Wingdings" w:hAnsi="Wingdings" w:hint="default"/>
      </w:rPr>
    </w:lvl>
    <w:lvl w:ilvl="3" w:tplc="BA2A4B7C" w:tentative="1">
      <w:start w:val="1"/>
      <w:numFmt w:val="bullet"/>
      <w:lvlText w:val=""/>
      <w:lvlJc w:val="left"/>
      <w:pPr>
        <w:tabs>
          <w:tab w:val="num" w:pos="2940"/>
        </w:tabs>
        <w:ind w:left="2940" w:hanging="360"/>
      </w:pPr>
      <w:rPr>
        <w:rFonts w:ascii="Symbol" w:hAnsi="Symbol" w:hint="default"/>
      </w:rPr>
    </w:lvl>
    <w:lvl w:ilvl="4" w:tplc="522E19E8" w:tentative="1">
      <w:start w:val="1"/>
      <w:numFmt w:val="bullet"/>
      <w:lvlText w:val="o"/>
      <w:lvlJc w:val="left"/>
      <w:pPr>
        <w:tabs>
          <w:tab w:val="num" w:pos="3660"/>
        </w:tabs>
        <w:ind w:left="3660" w:hanging="360"/>
      </w:pPr>
      <w:rPr>
        <w:rFonts w:ascii="Courier New" w:hAnsi="Courier New" w:hint="default"/>
      </w:rPr>
    </w:lvl>
    <w:lvl w:ilvl="5" w:tplc="3EB0508C" w:tentative="1">
      <w:start w:val="1"/>
      <w:numFmt w:val="bullet"/>
      <w:lvlText w:val=""/>
      <w:lvlJc w:val="left"/>
      <w:pPr>
        <w:tabs>
          <w:tab w:val="num" w:pos="4380"/>
        </w:tabs>
        <w:ind w:left="4380" w:hanging="360"/>
      </w:pPr>
      <w:rPr>
        <w:rFonts w:ascii="Wingdings" w:hAnsi="Wingdings" w:hint="default"/>
      </w:rPr>
    </w:lvl>
    <w:lvl w:ilvl="6" w:tplc="9990A8B0" w:tentative="1">
      <w:start w:val="1"/>
      <w:numFmt w:val="bullet"/>
      <w:lvlText w:val=""/>
      <w:lvlJc w:val="left"/>
      <w:pPr>
        <w:tabs>
          <w:tab w:val="num" w:pos="5100"/>
        </w:tabs>
        <w:ind w:left="5100" w:hanging="360"/>
      </w:pPr>
      <w:rPr>
        <w:rFonts w:ascii="Symbol" w:hAnsi="Symbol" w:hint="default"/>
      </w:rPr>
    </w:lvl>
    <w:lvl w:ilvl="7" w:tplc="DD720D72" w:tentative="1">
      <w:start w:val="1"/>
      <w:numFmt w:val="bullet"/>
      <w:lvlText w:val="o"/>
      <w:lvlJc w:val="left"/>
      <w:pPr>
        <w:tabs>
          <w:tab w:val="num" w:pos="5820"/>
        </w:tabs>
        <w:ind w:left="5820" w:hanging="360"/>
      </w:pPr>
      <w:rPr>
        <w:rFonts w:ascii="Courier New" w:hAnsi="Courier New" w:hint="default"/>
      </w:rPr>
    </w:lvl>
    <w:lvl w:ilvl="8" w:tplc="44EA3356" w:tentative="1">
      <w:start w:val="1"/>
      <w:numFmt w:val="bullet"/>
      <w:lvlText w:val=""/>
      <w:lvlJc w:val="left"/>
      <w:pPr>
        <w:tabs>
          <w:tab w:val="num" w:pos="6540"/>
        </w:tabs>
        <w:ind w:left="6540" w:hanging="360"/>
      </w:pPr>
      <w:rPr>
        <w:rFonts w:ascii="Wingdings" w:hAnsi="Wingdings" w:hint="default"/>
      </w:rPr>
    </w:lvl>
  </w:abstractNum>
  <w:abstractNum w:abstractNumId="13">
    <w:nsid w:val="44053257"/>
    <w:multiLevelType w:val="hybridMultilevel"/>
    <w:tmpl w:val="FC2E1AA8"/>
    <w:lvl w:ilvl="0" w:tplc="CF36CA12">
      <w:start w:val="1"/>
      <w:numFmt w:val="bullet"/>
      <w:lvlText w:val=""/>
      <w:lvlJc w:val="left"/>
      <w:pPr>
        <w:tabs>
          <w:tab w:val="num" w:pos="360"/>
        </w:tabs>
        <w:ind w:left="360" w:hanging="360"/>
      </w:pPr>
      <w:rPr>
        <w:rFonts w:ascii="Symbol" w:hAnsi="Symbol" w:hint="default"/>
      </w:rPr>
    </w:lvl>
    <w:lvl w:ilvl="1" w:tplc="92846804">
      <w:start w:val="1"/>
      <w:numFmt w:val="bullet"/>
      <w:lvlText w:val="o"/>
      <w:lvlJc w:val="left"/>
      <w:pPr>
        <w:tabs>
          <w:tab w:val="num" w:pos="1080"/>
        </w:tabs>
        <w:ind w:left="1080" w:hanging="360"/>
      </w:pPr>
      <w:rPr>
        <w:rFonts w:ascii="Courier New" w:hAnsi="Courier New" w:cs="Courier New" w:hint="default"/>
      </w:rPr>
    </w:lvl>
    <w:lvl w:ilvl="2" w:tplc="E7E287C6" w:tentative="1">
      <w:start w:val="1"/>
      <w:numFmt w:val="bullet"/>
      <w:lvlText w:val=""/>
      <w:lvlJc w:val="left"/>
      <w:pPr>
        <w:tabs>
          <w:tab w:val="num" w:pos="1800"/>
        </w:tabs>
        <w:ind w:left="1800" w:hanging="360"/>
      </w:pPr>
      <w:rPr>
        <w:rFonts w:ascii="Wingdings" w:hAnsi="Wingdings" w:hint="default"/>
      </w:rPr>
    </w:lvl>
    <w:lvl w:ilvl="3" w:tplc="551CAAEE" w:tentative="1">
      <w:start w:val="1"/>
      <w:numFmt w:val="bullet"/>
      <w:lvlText w:val=""/>
      <w:lvlJc w:val="left"/>
      <w:pPr>
        <w:tabs>
          <w:tab w:val="num" w:pos="2520"/>
        </w:tabs>
        <w:ind w:left="2520" w:hanging="360"/>
      </w:pPr>
      <w:rPr>
        <w:rFonts w:ascii="Symbol" w:hAnsi="Symbol" w:hint="default"/>
      </w:rPr>
    </w:lvl>
    <w:lvl w:ilvl="4" w:tplc="D8C0C680" w:tentative="1">
      <w:start w:val="1"/>
      <w:numFmt w:val="bullet"/>
      <w:lvlText w:val="o"/>
      <w:lvlJc w:val="left"/>
      <w:pPr>
        <w:tabs>
          <w:tab w:val="num" w:pos="3240"/>
        </w:tabs>
        <w:ind w:left="3240" w:hanging="360"/>
      </w:pPr>
      <w:rPr>
        <w:rFonts w:ascii="Courier New" w:hAnsi="Courier New" w:cs="Courier New" w:hint="default"/>
      </w:rPr>
    </w:lvl>
    <w:lvl w:ilvl="5" w:tplc="9F528C58" w:tentative="1">
      <w:start w:val="1"/>
      <w:numFmt w:val="bullet"/>
      <w:lvlText w:val=""/>
      <w:lvlJc w:val="left"/>
      <w:pPr>
        <w:tabs>
          <w:tab w:val="num" w:pos="3960"/>
        </w:tabs>
        <w:ind w:left="3960" w:hanging="360"/>
      </w:pPr>
      <w:rPr>
        <w:rFonts w:ascii="Wingdings" w:hAnsi="Wingdings" w:hint="default"/>
      </w:rPr>
    </w:lvl>
    <w:lvl w:ilvl="6" w:tplc="9D16CEC8" w:tentative="1">
      <w:start w:val="1"/>
      <w:numFmt w:val="bullet"/>
      <w:lvlText w:val=""/>
      <w:lvlJc w:val="left"/>
      <w:pPr>
        <w:tabs>
          <w:tab w:val="num" w:pos="4680"/>
        </w:tabs>
        <w:ind w:left="4680" w:hanging="360"/>
      </w:pPr>
      <w:rPr>
        <w:rFonts w:ascii="Symbol" w:hAnsi="Symbol" w:hint="default"/>
      </w:rPr>
    </w:lvl>
    <w:lvl w:ilvl="7" w:tplc="776CE438" w:tentative="1">
      <w:start w:val="1"/>
      <w:numFmt w:val="bullet"/>
      <w:lvlText w:val="o"/>
      <w:lvlJc w:val="left"/>
      <w:pPr>
        <w:tabs>
          <w:tab w:val="num" w:pos="5400"/>
        </w:tabs>
        <w:ind w:left="5400" w:hanging="360"/>
      </w:pPr>
      <w:rPr>
        <w:rFonts w:ascii="Courier New" w:hAnsi="Courier New" w:cs="Courier New" w:hint="default"/>
      </w:rPr>
    </w:lvl>
    <w:lvl w:ilvl="8" w:tplc="ED36C3C2" w:tentative="1">
      <w:start w:val="1"/>
      <w:numFmt w:val="bullet"/>
      <w:lvlText w:val=""/>
      <w:lvlJc w:val="left"/>
      <w:pPr>
        <w:tabs>
          <w:tab w:val="num" w:pos="6120"/>
        </w:tabs>
        <w:ind w:left="6120" w:hanging="360"/>
      </w:pPr>
      <w:rPr>
        <w:rFonts w:ascii="Wingdings" w:hAnsi="Wingdings" w:hint="default"/>
      </w:rPr>
    </w:lvl>
  </w:abstractNum>
  <w:abstractNum w:abstractNumId="14">
    <w:nsid w:val="5F285A66"/>
    <w:multiLevelType w:val="multilevel"/>
    <w:tmpl w:val="F5F668B8"/>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pStyle w:val="Heading4"/>
      <w:lvlText w:val="%1.%2.%3.%4"/>
      <w:legacy w:legacy="1" w:legacySpace="0" w:legacyIndent="0"/>
      <w:lvlJc w:val="left"/>
    </w:lvl>
    <w:lvl w:ilvl="4">
      <w:start w:val="1"/>
      <w:numFmt w:val="decimal"/>
      <w:pStyle w:val="Heading5"/>
      <w:lvlText w:val="%1.%2.%3.%4.%5"/>
      <w:legacy w:legacy="1" w:legacySpace="0" w:legacyIndent="0"/>
      <w:lvlJc w:val="left"/>
    </w:lvl>
    <w:lvl w:ilvl="5">
      <w:start w:val="1"/>
      <w:numFmt w:val="decimal"/>
      <w:pStyle w:val="Heading6"/>
      <w:lvlText w:val="%1.%2.%3.%4.%5.%6"/>
      <w:legacy w:legacy="1" w:legacySpace="0" w:legacyIndent="0"/>
      <w:lvlJc w:val="left"/>
    </w:lvl>
    <w:lvl w:ilvl="6">
      <w:start w:val="1"/>
      <w:numFmt w:val="decimal"/>
      <w:pStyle w:val="Heading7"/>
      <w:lvlText w:val="%1.%2.%3.%4.%5.%6.%7"/>
      <w:legacy w:legacy="1" w:legacySpace="0" w:legacyIndent="0"/>
      <w:lvlJc w:val="left"/>
    </w:lvl>
    <w:lvl w:ilvl="7">
      <w:start w:val="1"/>
      <w:numFmt w:val="decimal"/>
      <w:pStyle w:val="Heading8"/>
      <w:lvlText w:val="%1.%2.%3.%4.%5.%6.%7.%8"/>
      <w:legacy w:legacy="1" w:legacySpace="0" w:legacyIndent="0"/>
      <w:lvlJc w:val="left"/>
    </w:lvl>
    <w:lvl w:ilvl="8">
      <w:start w:val="1"/>
      <w:numFmt w:val="decimal"/>
      <w:pStyle w:val="Heading9"/>
      <w:lvlText w:val="%1.%2.%3.%4.%5.%6.%7.%8.%9"/>
      <w:legacy w:legacy="1" w:legacySpace="0" w:legacyIndent="0"/>
      <w:lvlJc w:val="left"/>
    </w:lvl>
  </w:abstractNum>
  <w:abstractNum w:abstractNumId="15">
    <w:nsid w:val="63185090"/>
    <w:multiLevelType w:val="hybridMultilevel"/>
    <w:tmpl w:val="5468699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73EE414A"/>
    <w:multiLevelType w:val="hybridMultilevel"/>
    <w:tmpl w:val="D944C91A"/>
    <w:lvl w:ilvl="0" w:tplc="59FC77F8">
      <w:start w:val="1"/>
      <w:numFmt w:val="bullet"/>
      <w:lvlText w:val=""/>
      <w:lvlJc w:val="left"/>
      <w:pPr>
        <w:tabs>
          <w:tab w:val="num" w:pos="360"/>
        </w:tabs>
        <w:ind w:left="360" w:hanging="360"/>
      </w:pPr>
      <w:rPr>
        <w:rFonts w:ascii="Symbol" w:hAnsi="Symbol" w:hint="default"/>
      </w:rPr>
    </w:lvl>
    <w:lvl w:ilvl="1" w:tplc="F4E24C56">
      <w:start w:val="1"/>
      <w:numFmt w:val="bullet"/>
      <w:lvlText w:val="o"/>
      <w:lvlJc w:val="left"/>
      <w:pPr>
        <w:ind w:left="1080" w:hanging="360"/>
      </w:pPr>
      <w:rPr>
        <w:rFonts w:ascii="Courier New" w:hAnsi="Courier New" w:cs="Courier New" w:hint="default"/>
      </w:rPr>
    </w:lvl>
    <w:lvl w:ilvl="2" w:tplc="0A0E3CC0">
      <w:start w:val="1"/>
      <w:numFmt w:val="bullet"/>
      <w:lvlText w:val=""/>
      <w:lvlJc w:val="left"/>
      <w:pPr>
        <w:ind w:left="1800" w:hanging="360"/>
      </w:pPr>
      <w:rPr>
        <w:rFonts w:ascii="Wingdings" w:hAnsi="Wingdings" w:hint="default"/>
      </w:rPr>
    </w:lvl>
    <w:lvl w:ilvl="3" w:tplc="1068D7A2" w:tentative="1">
      <w:start w:val="1"/>
      <w:numFmt w:val="bullet"/>
      <w:lvlText w:val=""/>
      <w:lvlJc w:val="left"/>
      <w:pPr>
        <w:ind w:left="2520" w:hanging="360"/>
      </w:pPr>
      <w:rPr>
        <w:rFonts w:ascii="Symbol" w:hAnsi="Symbol" w:hint="default"/>
      </w:rPr>
    </w:lvl>
    <w:lvl w:ilvl="4" w:tplc="1A6288EA" w:tentative="1">
      <w:start w:val="1"/>
      <w:numFmt w:val="bullet"/>
      <w:lvlText w:val="o"/>
      <w:lvlJc w:val="left"/>
      <w:pPr>
        <w:ind w:left="3240" w:hanging="360"/>
      </w:pPr>
      <w:rPr>
        <w:rFonts w:ascii="Courier New" w:hAnsi="Courier New" w:cs="Courier New" w:hint="default"/>
      </w:rPr>
    </w:lvl>
    <w:lvl w:ilvl="5" w:tplc="2346B3CE" w:tentative="1">
      <w:start w:val="1"/>
      <w:numFmt w:val="bullet"/>
      <w:lvlText w:val=""/>
      <w:lvlJc w:val="left"/>
      <w:pPr>
        <w:ind w:left="3960" w:hanging="360"/>
      </w:pPr>
      <w:rPr>
        <w:rFonts w:ascii="Wingdings" w:hAnsi="Wingdings" w:hint="default"/>
      </w:rPr>
    </w:lvl>
    <w:lvl w:ilvl="6" w:tplc="56A2027A" w:tentative="1">
      <w:start w:val="1"/>
      <w:numFmt w:val="bullet"/>
      <w:lvlText w:val=""/>
      <w:lvlJc w:val="left"/>
      <w:pPr>
        <w:ind w:left="4680" w:hanging="360"/>
      </w:pPr>
      <w:rPr>
        <w:rFonts w:ascii="Symbol" w:hAnsi="Symbol" w:hint="default"/>
      </w:rPr>
    </w:lvl>
    <w:lvl w:ilvl="7" w:tplc="834C78EC" w:tentative="1">
      <w:start w:val="1"/>
      <w:numFmt w:val="bullet"/>
      <w:lvlText w:val="o"/>
      <w:lvlJc w:val="left"/>
      <w:pPr>
        <w:ind w:left="5400" w:hanging="360"/>
      </w:pPr>
      <w:rPr>
        <w:rFonts w:ascii="Courier New" w:hAnsi="Courier New" w:cs="Courier New" w:hint="default"/>
      </w:rPr>
    </w:lvl>
    <w:lvl w:ilvl="8" w:tplc="85EA0BAE" w:tentative="1">
      <w:start w:val="1"/>
      <w:numFmt w:val="bullet"/>
      <w:lvlText w:val=""/>
      <w:lvlJc w:val="left"/>
      <w:pPr>
        <w:ind w:left="6120" w:hanging="360"/>
      </w:pPr>
      <w:rPr>
        <w:rFonts w:ascii="Wingdings" w:hAnsi="Wingdings" w:hint="default"/>
      </w:rPr>
    </w:lvl>
  </w:abstractNum>
  <w:abstractNum w:abstractNumId="17">
    <w:nsid w:val="782C1128"/>
    <w:multiLevelType w:val="hybridMultilevel"/>
    <w:tmpl w:val="FAF898E0"/>
    <w:lvl w:ilvl="0" w:tplc="388E0800">
      <w:start w:val="1"/>
      <w:numFmt w:val="bullet"/>
      <w:pStyle w:val="Punkter"/>
      <w:lvlText w:val=""/>
      <w:lvlJc w:val="left"/>
      <w:pPr>
        <w:tabs>
          <w:tab w:val="num" w:pos="284"/>
        </w:tabs>
        <w:ind w:left="284" w:hanging="284"/>
      </w:pPr>
      <w:rPr>
        <w:rFonts w:ascii="Symbol" w:hAnsi="Symbol" w:hint="default"/>
        <w:color w:val="FFBA31"/>
        <w:sz w:val="32"/>
        <w:szCs w:val="32"/>
      </w:rPr>
    </w:lvl>
    <w:lvl w:ilvl="1" w:tplc="55482172">
      <w:start w:val="1"/>
      <w:numFmt w:val="bullet"/>
      <w:lvlText w:val="o"/>
      <w:lvlJc w:val="left"/>
      <w:pPr>
        <w:tabs>
          <w:tab w:val="num" w:pos="1440"/>
        </w:tabs>
        <w:ind w:left="1440" w:hanging="360"/>
      </w:pPr>
      <w:rPr>
        <w:rFonts w:ascii="Courier New" w:hAnsi="Courier New" w:cs="Courier New" w:hint="default"/>
      </w:rPr>
    </w:lvl>
    <w:lvl w:ilvl="2" w:tplc="6C1CD6DE">
      <w:start w:val="1"/>
      <w:numFmt w:val="bullet"/>
      <w:pStyle w:val="Punkter"/>
      <w:lvlText w:val=""/>
      <w:lvlJc w:val="left"/>
      <w:pPr>
        <w:tabs>
          <w:tab w:val="num" w:pos="2084"/>
        </w:tabs>
        <w:ind w:left="2084" w:hanging="284"/>
      </w:pPr>
      <w:rPr>
        <w:rFonts w:ascii="Symbol" w:hAnsi="Symbol" w:hint="default"/>
        <w:color w:val="FFBA31"/>
        <w:sz w:val="32"/>
        <w:szCs w:val="32"/>
      </w:rPr>
    </w:lvl>
    <w:lvl w:ilvl="3" w:tplc="B2BAF53A">
      <w:start w:val="1"/>
      <w:numFmt w:val="bullet"/>
      <w:lvlText w:val=""/>
      <w:lvlJc w:val="left"/>
      <w:pPr>
        <w:tabs>
          <w:tab w:val="num" w:pos="2880"/>
        </w:tabs>
        <w:ind w:left="2880" w:hanging="360"/>
      </w:pPr>
      <w:rPr>
        <w:rFonts w:ascii="Symbol" w:hAnsi="Symbol" w:hint="default"/>
      </w:rPr>
    </w:lvl>
    <w:lvl w:ilvl="4" w:tplc="7D44FAD6" w:tentative="1">
      <w:start w:val="1"/>
      <w:numFmt w:val="bullet"/>
      <w:lvlText w:val="o"/>
      <w:lvlJc w:val="left"/>
      <w:pPr>
        <w:tabs>
          <w:tab w:val="num" w:pos="3600"/>
        </w:tabs>
        <w:ind w:left="3600" w:hanging="360"/>
      </w:pPr>
      <w:rPr>
        <w:rFonts w:ascii="Courier New" w:hAnsi="Courier New" w:cs="Courier New" w:hint="default"/>
      </w:rPr>
    </w:lvl>
    <w:lvl w:ilvl="5" w:tplc="8362C612" w:tentative="1">
      <w:start w:val="1"/>
      <w:numFmt w:val="bullet"/>
      <w:lvlText w:val=""/>
      <w:lvlJc w:val="left"/>
      <w:pPr>
        <w:tabs>
          <w:tab w:val="num" w:pos="4320"/>
        </w:tabs>
        <w:ind w:left="4320" w:hanging="360"/>
      </w:pPr>
      <w:rPr>
        <w:rFonts w:ascii="Wingdings" w:hAnsi="Wingdings" w:hint="default"/>
      </w:rPr>
    </w:lvl>
    <w:lvl w:ilvl="6" w:tplc="52B44634" w:tentative="1">
      <w:start w:val="1"/>
      <w:numFmt w:val="bullet"/>
      <w:lvlText w:val=""/>
      <w:lvlJc w:val="left"/>
      <w:pPr>
        <w:tabs>
          <w:tab w:val="num" w:pos="5040"/>
        </w:tabs>
        <w:ind w:left="5040" w:hanging="360"/>
      </w:pPr>
      <w:rPr>
        <w:rFonts w:ascii="Symbol" w:hAnsi="Symbol" w:hint="default"/>
      </w:rPr>
    </w:lvl>
    <w:lvl w:ilvl="7" w:tplc="A530D2F2" w:tentative="1">
      <w:start w:val="1"/>
      <w:numFmt w:val="bullet"/>
      <w:lvlText w:val="o"/>
      <w:lvlJc w:val="left"/>
      <w:pPr>
        <w:tabs>
          <w:tab w:val="num" w:pos="5760"/>
        </w:tabs>
        <w:ind w:left="5760" w:hanging="360"/>
      </w:pPr>
      <w:rPr>
        <w:rFonts w:ascii="Courier New" w:hAnsi="Courier New" w:cs="Courier New" w:hint="default"/>
      </w:rPr>
    </w:lvl>
    <w:lvl w:ilvl="8" w:tplc="111820FA" w:tentative="1">
      <w:start w:val="1"/>
      <w:numFmt w:val="bullet"/>
      <w:lvlText w:val=""/>
      <w:lvlJc w:val="left"/>
      <w:pPr>
        <w:tabs>
          <w:tab w:val="num" w:pos="6480"/>
        </w:tabs>
        <w:ind w:left="6480" w:hanging="360"/>
      </w:pPr>
      <w:rPr>
        <w:rFonts w:ascii="Wingdings" w:hAnsi="Wingdings" w:hint="default"/>
      </w:rPr>
    </w:lvl>
  </w:abstractNum>
  <w:abstractNum w:abstractNumId="18">
    <w:nsid w:val="7FBB0D60"/>
    <w:multiLevelType w:val="hybridMultilevel"/>
    <w:tmpl w:val="B9AA473C"/>
    <w:lvl w:ilvl="0" w:tplc="790C587A">
      <w:start w:val="1"/>
      <w:numFmt w:val="bullet"/>
      <w:lvlText w:val="•"/>
      <w:lvlJc w:val="left"/>
      <w:pPr>
        <w:tabs>
          <w:tab w:val="num" w:pos="720"/>
        </w:tabs>
        <w:ind w:left="720" w:hanging="360"/>
      </w:pPr>
      <w:rPr>
        <w:rFonts w:ascii="Times New Roman" w:hAnsi="Times New Roman" w:hint="default"/>
      </w:rPr>
    </w:lvl>
    <w:lvl w:ilvl="1" w:tplc="92EC027A" w:tentative="1">
      <w:start w:val="1"/>
      <w:numFmt w:val="bullet"/>
      <w:lvlText w:val="o"/>
      <w:lvlJc w:val="left"/>
      <w:pPr>
        <w:tabs>
          <w:tab w:val="num" w:pos="1440"/>
        </w:tabs>
        <w:ind w:left="1440" w:hanging="360"/>
      </w:pPr>
      <w:rPr>
        <w:rFonts w:ascii="Courier New" w:hAnsi="Courier New" w:cs="Courier New" w:hint="default"/>
      </w:rPr>
    </w:lvl>
    <w:lvl w:ilvl="2" w:tplc="4EE61D66" w:tentative="1">
      <w:start w:val="1"/>
      <w:numFmt w:val="bullet"/>
      <w:lvlText w:val=""/>
      <w:lvlJc w:val="left"/>
      <w:pPr>
        <w:tabs>
          <w:tab w:val="num" w:pos="2160"/>
        </w:tabs>
        <w:ind w:left="2160" w:hanging="360"/>
      </w:pPr>
      <w:rPr>
        <w:rFonts w:ascii="Wingdings" w:hAnsi="Wingdings" w:hint="default"/>
      </w:rPr>
    </w:lvl>
    <w:lvl w:ilvl="3" w:tplc="2C3A2B6C" w:tentative="1">
      <w:start w:val="1"/>
      <w:numFmt w:val="bullet"/>
      <w:lvlText w:val=""/>
      <w:lvlJc w:val="left"/>
      <w:pPr>
        <w:tabs>
          <w:tab w:val="num" w:pos="2880"/>
        </w:tabs>
        <w:ind w:left="2880" w:hanging="360"/>
      </w:pPr>
      <w:rPr>
        <w:rFonts w:ascii="Symbol" w:hAnsi="Symbol" w:hint="default"/>
      </w:rPr>
    </w:lvl>
    <w:lvl w:ilvl="4" w:tplc="17E03434" w:tentative="1">
      <w:start w:val="1"/>
      <w:numFmt w:val="bullet"/>
      <w:lvlText w:val="o"/>
      <w:lvlJc w:val="left"/>
      <w:pPr>
        <w:tabs>
          <w:tab w:val="num" w:pos="3600"/>
        </w:tabs>
        <w:ind w:left="3600" w:hanging="360"/>
      </w:pPr>
      <w:rPr>
        <w:rFonts w:ascii="Courier New" w:hAnsi="Courier New" w:cs="Courier New" w:hint="default"/>
      </w:rPr>
    </w:lvl>
    <w:lvl w:ilvl="5" w:tplc="2CE4AB86" w:tentative="1">
      <w:start w:val="1"/>
      <w:numFmt w:val="bullet"/>
      <w:lvlText w:val=""/>
      <w:lvlJc w:val="left"/>
      <w:pPr>
        <w:tabs>
          <w:tab w:val="num" w:pos="4320"/>
        </w:tabs>
        <w:ind w:left="4320" w:hanging="360"/>
      </w:pPr>
      <w:rPr>
        <w:rFonts w:ascii="Wingdings" w:hAnsi="Wingdings" w:hint="default"/>
      </w:rPr>
    </w:lvl>
    <w:lvl w:ilvl="6" w:tplc="C5A28866" w:tentative="1">
      <w:start w:val="1"/>
      <w:numFmt w:val="bullet"/>
      <w:lvlText w:val=""/>
      <w:lvlJc w:val="left"/>
      <w:pPr>
        <w:tabs>
          <w:tab w:val="num" w:pos="5040"/>
        </w:tabs>
        <w:ind w:left="5040" w:hanging="360"/>
      </w:pPr>
      <w:rPr>
        <w:rFonts w:ascii="Symbol" w:hAnsi="Symbol" w:hint="default"/>
      </w:rPr>
    </w:lvl>
    <w:lvl w:ilvl="7" w:tplc="487C54DE" w:tentative="1">
      <w:start w:val="1"/>
      <w:numFmt w:val="bullet"/>
      <w:lvlText w:val="o"/>
      <w:lvlJc w:val="left"/>
      <w:pPr>
        <w:tabs>
          <w:tab w:val="num" w:pos="5760"/>
        </w:tabs>
        <w:ind w:left="5760" w:hanging="360"/>
      </w:pPr>
      <w:rPr>
        <w:rFonts w:ascii="Courier New" w:hAnsi="Courier New" w:cs="Courier New" w:hint="default"/>
      </w:rPr>
    </w:lvl>
    <w:lvl w:ilvl="8" w:tplc="226CCD98"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14"/>
  </w:num>
  <w:num w:numId="4">
    <w:abstractNumId w:val="8"/>
  </w:num>
  <w:num w:numId="5">
    <w:abstractNumId w:val="12"/>
  </w:num>
  <w:num w:numId="6">
    <w:abstractNumId w:val="3"/>
  </w:num>
  <w:num w:numId="7">
    <w:abstractNumId w:val="7"/>
  </w:num>
  <w:num w:numId="8">
    <w:abstractNumId w:val="2"/>
  </w:num>
  <w:num w:numId="9">
    <w:abstractNumId w:val="9"/>
  </w:num>
  <w:num w:numId="10">
    <w:abstractNumId w:val="18"/>
  </w:num>
  <w:num w:numId="11">
    <w:abstractNumId w:val="4"/>
  </w:num>
  <w:num w:numId="12">
    <w:abstractNumId w:val="11"/>
  </w:num>
  <w:num w:numId="13">
    <w:abstractNumId w:val="10"/>
  </w:num>
  <w:num w:numId="14">
    <w:abstractNumId w:val="16"/>
  </w:num>
  <w:num w:numId="15">
    <w:abstractNumId w:val="13"/>
  </w:num>
  <w:num w:numId="16">
    <w:abstractNumId w:val="14"/>
  </w:num>
  <w:num w:numId="17">
    <w:abstractNumId w:val="14"/>
  </w:num>
  <w:num w:numId="18">
    <w:abstractNumId w:val="14"/>
  </w:num>
  <w:num w:numId="19">
    <w:abstractNumId w:val="6"/>
  </w:num>
  <w:num w:numId="20">
    <w:abstractNumId w:val="1"/>
  </w:num>
  <w:num w:numId="21">
    <w:abstractNumId w:val="15"/>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activeWritingStyle w:appName="MSWord" w:lang="sv-SE" w:vendorID="0" w:dllVersion="512" w:checkStyle="1"/>
  <w:activeWritingStyle w:appName="MSWord" w:lang="de-DE" w:vendorID="9" w:dllVersion="512" w:checkStyle="1"/>
  <w:activeWritingStyle w:appName="MSWord" w:lang="nb-NO" w:vendorID="666" w:dllVersion="513" w:checkStyle="1"/>
  <w:activeWritingStyle w:appName="MSWord" w:lang="sv-SE" w:vendorID="666" w:dllVersion="513" w:checkStyle="1"/>
  <w:activeWritingStyle w:appName="MSWord" w:lang="sv-SE" w:vendorID="22" w:dllVersion="513" w:checkStyle="1"/>
  <w:proofState w:spelling="clean"/>
  <w:attachedTemplate r:id="rId1"/>
  <w:defaultTabStop w:val="1304"/>
  <w:hyphenationZone w:val="425"/>
  <w:doNotHyphenateCaps/>
  <w:drawingGridHorizontalSpacing w:val="120"/>
  <w:drawingGridVerticalSpacing w:val="299"/>
  <w:displayHorizontalDrawingGridEvery w:val="0"/>
  <w:doNotShadeFormData/>
  <w:noPunctuationKerning/>
  <w:characterSpacingControl w:val="doNotCompress"/>
  <w:hdrShapeDefaults>
    <o:shapedefaults v:ext="edit" spidmax="115714">
      <o:colormru v:ext="edit" colors="#ffba31,#2e4d7a,#eaeaea,#f8f8f8,#ddd,silver,#ed6527"/>
    </o:shapedefaults>
  </w:hdrShapeDefaults>
  <w:footnotePr>
    <w:footnote w:id="-1"/>
    <w:footnote w:id="0"/>
  </w:footnotePr>
  <w:endnotePr>
    <w:endnote w:id="-1"/>
    <w:endnote w:id="0"/>
  </w:endnotePr>
  <w:compat/>
  <w:rsids>
    <w:rsidRoot w:val="00B84FFC"/>
    <w:rsid w:val="00002EC5"/>
    <w:rsid w:val="0000573E"/>
    <w:rsid w:val="00012F6E"/>
    <w:rsid w:val="00014FC5"/>
    <w:rsid w:val="000162AF"/>
    <w:rsid w:val="000206EA"/>
    <w:rsid w:val="00023E88"/>
    <w:rsid w:val="00025861"/>
    <w:rsid w:val="0002691F"/>
    <w:rsid w:val="00030FB1"/>
    <w:rsid w:val="000320F4"/>
    <w:rsid w:val="00036077"/>
    <w:rsid w:val="000479BF"/>
    <w:rsid w:val="000501A3"/>
    <w:rsid w:val="00051ACC"/>
    <w:rsid w:val="00052921"/>
    <w:rsid w:val="00062742"/>
    <w:rsid w:val="000639E0"/>
    <w:rsid w:val="00064956"/>
    <w:rsid w:val="00065B31"/>
    <w:rsid w:val="000662E7"/>
    <w:rsid w:val="00067C05"/>
    <w:rsid w:val="00072F35"/>
    <w:rsid w:val="00080E77"/>
    <w:rsid w:val="000817CC"/>
    <w:rsid w:val="000844B2"/>
    <w:rsid w:val="000846E1"/>
    <w:rsid w:val="000900E3"/>
    <w:rsid w:val="0009052D"/>
    <w:rsid w:val="0009104A"/>
    <w:rsid w:val="000A07F3"/>
    <w:rsid w:val="000A2C8B"/>
    <w:rsid w:val="000A3A98"/>
    <w:rsid w:val="000B5534"/>
    <w:rsid w:val="000C2444"/>
    <w:rsid w:val="000C4012"/>
    <w:rsid w:val="000C42CE"/>
    <w:rsid w:val="000D2B06"/>
    <w:rsid w:val="000F3B0B"/>
    <w:rsid w:val="000F5C6B"/>
    <w:rsid w:val="0010470E"/>
    <w:rsid w:val="00107178"/>
    <w:rsid w:val="00111380"/>
    <w:rsid w:val="0011447E"/>
    <w:rsid w:val="001149FA"/>
    <w:rsid w:val="00121726"/>
    <w:rsid w:val="00122205"/>
    <w:rsid w:val="001234CD"/>
    <w:rsid w:val="00123780"/>
    <w:rsid w:val="001238A1"/>
    <w:rsid w:val="00135A8E"/>
    <w:rsid w:val="00140822"/>
    <w:rsid w:val="00141785"/>
    <w:rsid w:val="001448C2"/>
    <w:rsid w:val="001512AE"/>
    <w:rsid w:val="00151BF5"/>
    <w:rsid w:val="00155328"/>
    <w:rsid w:val="0015793D"/>
    <w:rsid w:val="00161D2E"/>
    <w:rsid w:val="0016487E"/>
    <w:rsid w:val="00170B69"/>
    <w:rsid w:val="001816EE"/>
    <w:rsid w:val="00185E06"/>
    <w:rsid w:val="001866F5"/>
    <w:rsid w:val="00186B6C"/>
    <w:rsid w:val="001A5824"/>
    <w:rsid w:val="001B3579"/>
    <w:rsid w:val="001B5D96"/>
    <w:rsid w:val="001C6B41"/>
    <w:rsid w:val="001C70AD"/>
    <w:rsid w:val="001D2C56"/>
    <w:rsid w:val="001D38D0"/>
    <w:rsid w:val="001D7527"/>
    <w:rsid w:val="001E4AC5"/>
    <w:rsid w:val="001E4CED"/>
    <w:rsid w:val="001E5150"/>
    <w:rsid w:val="001F658B"/>
    <w:rsid w:val="002016B0"/>
    <w:rsid w:val="002039A9"/>
    <w:rsid w:val="0021020F"/>
    <w:rsid w:val="0021021E"/>
    <w:rsid w:val="0021468D"/>
    <w:rsid w:val="00214E83"/>
    <w:rsid w:val="002163E7"/>
    <w:rsid w:val="00221349"/>
    <w:rsid w:val="00224268"/>
    <w:rsid w:val="00233527"/>
    <w:rsid w:val="00235BB0"/>
    <w:rsid w:val="00240B5E"/>
    <w:rsid w:val="00240F47"/>
    <w:rsid w:val="0024105C"/>
    <w:rsid w:val="00242551"/>
    <w:rsid w:val="00243CFD"/>
    <w:rsid w:val="0024601E"/>
    <w:rsid w:val="002463CB"/>
    <w:rsid w:val="00262292"/>
    <w:rsid w:val="002629F8"/>
    <w:rsid w:val="00267EC3"/>
    <w:rsid w:val="00273B27"/>
    <w:rsid w:val="002810DA"/>
    <w:rsid w:val="00283445"/>
    <w:rsid w:val="002917FC"/>
    <w:rsid w:val="002944BE"/>
    <w:rsid w:val="00297CB3"/>
    <w:rsid w:val="002A07F7"/>
    <w:rsid w:val="002A082B"/>
    <w:rsid w:val="002C128E"/>
    <w:rsid w:val="002C6C2E"/>
    <w:rsid w:val="002D19E0"/>
    <w:rsid w:val="002D1FB1"/>
    <w:rsid w:val="002E0F05"/>
    <w:rsid w:val="002E3B58"/>
    <w:rsid w:val="002F2D9D"/>
    <w:rsid w:val="002F56B5"/>
    <w:rsid w:val="002F7536"/>
    <w:rsid w:val="003106C6"/>
    <w:rsid w:val="0031330B"/>
    <w:rsid w:val="0031402B"/>
    <w:rsid w:val="00315087"/>
    <w:rsid w:val="00321D9A"/>
    <w:rsid w:val="00330A29"/>
    <w:rsid w:val="0033247F"/>
    <w:rsid w:val="00333794"/>
    <w:rsid w:val="003367D5"/>
    <w:rsid w:val="00337D78"/>
    <w:rsid w:val="00340BBE"/>
    <w:rsid w:val="00340F02"/>
    <w:rsid w:val="00350CED"/>
    <w:rsid w:val="00351BD1"/>
    <w:rsid w:val="00356243"/>
    <w:rsid w:val="003650CE"/>
    <w:rsid w:val="0037071D"/>
    <w:rsid w:val="00371BAF"/>
    <w:rsid w:val="0037444A"/>
    <w:rsid w:val="00380BFF"/>
    <w:rsid w:val="00381505"/>
    <w:rsid w:val="003863B9"/>
    <w:rsid w:val="00392637"/>
    <w:rsid w:val="0039759B"/>
    <w:rsid w:val="003B0EBC"/>
    <w:rsid w:val="003B3B4F"/>
    <w:rsid w:val="003B3DCE"/>
    <w:rsid w:val="003B5C76"/>
    <w:rsid w:val="003B7EA9"/>
    <w:rsid w:val="003C502B"/>
    <w:rsid w:val="003C607D"/>
    <w:rsid w:val="003D02F6"/>
    <w:rsid w:val="003D31F5"/>
    <w:rsid w:val="003D5627"/>
    <w:rsid w:val="003D7056"/>
    <w:rsid w:val="003D75EC"/>
    <w:rsid w:val="003E33FE"/>
    <w:rsid w:val="003E4B4A"/>
    <w:rsid w:val="003E7E06"/>
    <w:rsid w:val="003F4D25"/>
    <w:rsid w:val="003F7D48"/>
    <w:rsid w:val="004078DF"/>
    <w:rsid w:val="00410DB3"/>
    <w:rsid w:val="004136F5"/>
    <w:rsid w:val="004137D3"/>
    <w:rsid w:val="004139F5"/>
    <w:rsid w:val="00414B4C"/>
    <w:rsid w:val="00417063"/>
    <w:rsid w:val="00422138"/>
    <w:rsid w:val="00431194"/>
    <w:rsid w:val="00436633"/>
    <w:rsid w:val="0044440D"/>
    <w:rsid w:val="004448DE"/>
    <w:rsid w:val="00453880"/>
    <w:rsid w:val="00453E18"/>
    <w:rsid w:val="00453FB8"/>
    <w:rsid w:val="0045554E"/>
    <w:rsid w:val="00464192"/>
    <w:rsid w:val="00466C0F"/>
    <w:rsid w:val="00471BDA"/>
    <w:rsid w:val="00472973"/>
    <w:rsid w:val="0048084C"/>
    <w:rsid w:val="004819FE"/>
    <w:rsid w:val="00497E97"/>
    <w:rsid w:val="004A4614"/>
    <w:rsid w:val="004B3D60"/>
    <w:rsid w:val="004C52C0"/>
    <w:rsid w:val="004D0F34"/>
    <w:rsid w:val="004E1DD5"/>
    <w:rsid w:val="004E1E72"/>
    <w:rsid w:val="004E203D"/>
    <w:rsid w:val="004E3077"/>
    <w:rsid w:val="004E502C"/>
    <w:rsid w:val="004F0C77"/>
    <w:rsid w:val="004F2B28"/>
    <w:rsid w:val="004F2E32"/>
    <w:rsid w:val="004F52AA"/>
    <w:rsid w:val="004F719A"/>
    <w:rsid w:val="005002F4"/>
    <w:rsid w:val="00501B78"/>
    <w:rsid w:val="00511510"/>
    <w:rsid w:val="00511528"/>
    <w:rsid w:val="0051205E"/>
    <w:rsid w:val="00512A06"/>
    <w:rsid w:val="0052322B"/>
    <w:rsid w:val="005234CE"/>
    <w:rsid w:val="00523E37"/>
    <w:rsid w:val="0053048B"/>
    <w:rsid w:val="00535641"/>
    <w:rsid w:val="00542D94"/>
    <w:rsid w:val="00543DFC"/>
    <w:rsid w:val="005531F3"/>
    <w:rsid w:val="005575BD"/>
    <w:rsid w:val="00557EF2"/>
    <w:rsid w:val="00560704"/>
    <w:rsid w:val="00563A4D"/>
    <w:rsid w:val="00563BBE"/>
    <w:rsid w:val="005670EE"/>
    <w:rsid w:val="0057096A"/>
    <w:rsid w:val="00571BD0"/>
    <w:rsid w:val="00575FAF"/>
    <w:rsid w:val="005768C6"/>
    <w:rsid w:val="005814A8"/>
    <w:rsid w:val="005904B9"/>
    <w:rsid w:val="005966D1"/>
    <w:rsid w:val="005A2ABF"/>
    <w:rsid w:val="005A4D81"/>
    <w:rsid w:val="005B018F"/>
    <w:rsid w:val="005C11CF"/>
    <w:rsid w:val="005C315B"/>
    <w:rsid w:val="005C604F"/>
    <w:rsid w:val="005D31E4"/>
    <w:rsid w:val="005E3B54"/>
    <w:rsid w:val="005E7636"/>
    <w:rsid w:val="005F5024"/>
    <w:rsid w:val="005F62A4"/>
    <w:rsid w:val="00603744"/>
    <w:rsid w:val="006064B1"/>
    <w:rsid w:val="00607911"/>
    <w:rsid w:val="00610C19"/>
    <w:rsid w:val="00614DA8"/>
    <w:rsid w:val="00615E32"/>
    <w:rsid w:val="00621A2F"/>
    <w:rsid w:val="006255F6"/>
    <w:rsid w:val="00626AF0"/>
    <w:rsid w:val="006317C0"/>
    <w:rsid w:val="00633BD0"/>
    <w:rsid w:val="00641E0C"/>
    <w:rsid w:val="006456A4"/>
    <w:rsid w:val="00646DB6"/>
    <w:rsid w:val="006502DC"/>
    <w:rsid w:val="00652D51"/>
    <w:rsid w:val="00653A45"/>
    <w:rsid w:val="0065605B"/>
    <w:rsid w:val="0065607D"/>
    <w:rsid w:val="00656173"/>
    <w:rsid w:val="006610D4"/>
    <w:rsid w:val="00671335"/>
    <w:rsid w:val="00685D34"/>
    <w:rsid w:val="006913FF"/>
    <w:rsid w:val="00691AE3"/>
    <w:rsid w:val="0069521B"/>
    <w:rsid w:val="006A7D57"/>
    <w:rsid w:val="006B2039"/>
    <w:rsid w:val="006B22CA"/>
    <w:rsid w:val="006B603C"/>
    <w:rsid w:val="006C1554"/>
    <w:rsid w:val="006C4018"/>
    <w:rsid w:val="006C4602"/>
    <w:rsid w:val="006D305F"/>
    <w:rsid w:val="006D5026"/>
    <w:rsid w:val="006E102C"/>
    <w:rsid w:val="006E16F4"/>
    <w:rsid w:val="006E3279"/>
    <w:rsid w:val="006E6DDF"/>
    <w:rsid w:val="006F02BC"/>
    <w:rsid w:val="006F0B68"/>
    <w:rsid w:val="006F2BD5"/>
    <w:rsid w:val="006F5C94"/>
    <w:rsid w:val="006F5DD8"/>
    <w:rsid w:val="007016DD"/>
    <w:rsid w:val="00701BBF"/>
    <w:rsid w:val="0071376B"/>
    <w:rsid w:val="00736A4B"/>
    <w:rsid w:val="00736EF3"/>
    <w:rsid w:val="00741D54"/>
    <w:rsid w:val="007505B6"/>
    <w:rsid w:val="007508C8"/>
    <w:rsid w:val="00754F25"/>
    <w:rsid w:val="007602C0"/>
    <w:rsid w:val="0076154E"/>
    <w:rsid w:val="007637F9"/>
    <w:rsid w:val="00766037"/>
    <w:rsid w:val="007716E2"/>
    <w:rsid w:val="007727CA"/>
    <w:rsid w:val="00773659"/>
    <w:rsid w:val="0077686D"/>
    <w:rsid w:val="00784410"/>
    <w:rsid w:val="00792A59"/>
    <w:rsid w:val="0079479D"/>
    <w:rsid w:val="007A697E"/>
    <w:rsid w:val="007A6EE6"/>
    <w:rsid w:val="007B24B1"/>
    <w:rsid w:val="007B5C71"/>
    <w:rsid w:val="007B6C55"/>
    <w:rsid w:val="007C0D6C"/>
    <w:rsid w:val="007C492A"/>
    <w:rsid w:val="007C76B1"/>
    <w:rsid w:val="007D3D75"/>
    <w:rsid w:val="007D4F0A"/>
    <w:rsid w:val="007D5585"/>
    <w:rsid w:val="007E06D7"/>
    <w:rsid w:val="007E5858"/>
    <w:rsid w:val="007F43F5"/>
    <w:rsid w:val="007F6E4C"/>
    <w:rsid w:val="00800447"/>
    <w:rsid w:val="008060FF"/>
    <w:rsid w:val="00806C49"/>
    <w:rsid w:val="00817255"/>
    <w:rsid w:val="00822D95"/>
    <w:rsid w:val="00826E16"/>
    <w:rsid w:val="00831A07"/>
    <w:rsid w:val="00835076"/>
    <w:rsid w:val="008404CB"/>
    <w:rsid w:val="0084220C"/>
    <w:rsid w:val="0084284E"/>
    <w:rsid w:val="00843565"/>
    <w:rsid w:val="008452D0"/>
    <w:rsid w:val="008470F9"/>
    <w:rsid w:val="008523FC"/>
    <w:rsid w:val="00855C72"/>
    <w:rsid w:val="00856EE5"/>
    <w:rsid w:val="008630F1"/>
    <w:rsid w:val="008654E5"/>
    <w:rsid w:val="00865D5F"/>
    <w:rsid w:val="008756A6"/>
    <w:rsid w:val="0087627F"/>
    <w:rsid w:val="00883AB2"/>
    <w:rsid w:val="00886471"/>
    <w:rsid w:val="00891489"/>
    <w:rsid w:val="00896546"/>
    <w:rsid w:val="008A228D"/>
    <w:rsid w:val="008A647D"/>
    <w:rsid w:val="008C5712"/>
    <w:rsid w:val="008D5DDF"/>
    <w:rsid w:val="008D770B"/>
    <w:rsid w:val="008E2346"/>
    <w:rsid w:val="008E45E1"/>
    <w:rsid w:val="008F189A"/>
    <w:rsid w:val="008F3F8B"/>
    <w:rsid w:val="008F52D7"/>
    <w:rsid w:val="009009AD"/>
    <w:rsid w:val="009037BC"/>
    <w:rsid w:val="00904516"/>
    <w:rsid w:val="00904DCC"/>
    <w:rsid w:val="00914509"/>
    <w:rsid w:val="00915F3E"/>
    <w:rsid w:val="009243A4"/>
    <w:rsid w:val="00925616"/>
    <w:rsid w:val="00925F71"/>
    <w:rsid w:val="009263C8"/>
    <w:rsid w:val="009321C1"/>
    <w:rsid w:val="009356A7"/>
    <w:rsid w:val="0094779F"/>
    <w:rsid w:val="009517D6"/>
    <w:rsid w:val="00952C21"/>
    <w:rsid w:val="00952C39"/>
    <w:rsid w:val="009559B2"/>
    <w:rsid w:val="00960A08"/>
    <w:rsid w:val="009629F1"/>
    <w:rsid w:val="00966E85"/>
    <w:rsid w:val="00974975"/>
    <w:rsid w:val="00975F47"/>
    <w:rsid w:val="00983ADA"/>
    <w:rsid w:val="00983D7B"/>
    <w:rsid w:val="00986E16"/>
    <w:rsid w:val="009A1584"/>
    <w:rsid w:val="009A280A"/>
    <w:rsid w:val="009A6CAF"/>
    <w:rsid w:val="009A6E58"/>
    <w:rsid w:val="009B0E44"/>
    <w:rsid w:val="009B1D8D"/>
    <w:rsid w:val="009B7202"/>
    <w:rsid w:val="009C46A2"/>
    <w:rsid w:val="009C67C3"/>
    <w:rsid w:val="009C6B4A"/>
    <w:rsid w:val="009C6D3C"/>
    <w:rsid w:val="009D0FD1"/>
    <w:rsid w:val="009D1C9B"/>
    <w:rsid w:val="009D1FAC"/>
    <w:rsid w:val="009E2BCB"/>
    <w:rsid w:val="009E4EF9"/>
    <w:rsid w:val="009E78CB"/>
    <w:rsid w:val="009F1A3B"/>
    <w:rsid w:val="009F5364"/>
    <w:rsid w:val="00A025AD"/>
    <w:rsid w:val="00A26422"/>
    <w:rsid w:val="00A32055"/>
    <w:rsid w:val="00A36D89"/>
    <w:rsid w:val="00A42EF8"/>
    <w:rsid w:val="00A46990"/>
    <w:rsid w:val="00A557DF"/>
    <w:rsid w:val="00A571CF"/>
    <w:rsid w:val="00A636ED"/>
    <w:rsid w:val="00A63CCF"/>
    <w:rsid w:val="00A72D76"/>
    <w:rsid w:val="00A76E04"/>
    <w:rsid w:val="00A81F54"/>
    <w:rsid w:val="00A85B94"/>
    <w:rsid w:val="00A96719"/>
    <w:rsid w:val="00A97B65"/>
    <w:rsid w:val="00AA2E22"/>
    <w:rsid w:val="00AA4936"/>
    <w:rsid w:val="00AA6021"/>
    <w:rsid w:val="00AA7704"/>
    <w:rsid w:val="00AC2D9F"/>
    <w:rsid w:val="00AD068D"/>
    <w:rsid w:val="00AD34CF"/>
    <w:rsid w:val="00AD3B63"/>
    <w:rsid w:val="00AD4152"/>
    <w:rsid w:val="00AE2F00"/>
    <w:rsid w:val="00AE51C9"/>
    <w:rsid w:val="00AE55F7"/>
    <w:rsid w:val="00AE676F"/>
    <w:rsid w:val="00AE7887"/>
    <w:rsid w:val="00AF29D5"/>
    <w:rsid w:val="00AF2A32"/>
    <w:rsid w:val="00B01CEE"/>
    <w:rsid w:val="00B0554B"/>
    <w:rsid w:val="00B1496B"/>
    <w:rsid w:val="00B15CB7"/>
    <w:rsid w:val="00B206C9"/>
    <w:rsid w:val="00B21D6B"/>
    <w:rsid w:val="00B31B60"/>
    <w:rsid w:val="00B36815"/>
    <w:rsid w:val="00B41CE0"/>
    <w:rsid w:val="00B41D84"/>
    <w:rsid w:val="00B460D2"/>
    <w:rsid w:val="00B534EC"/>
    <w:rsid w:val="00B561CD"/>
    <w:rsid w:val="00B609C4"/>
    <w:rsid w:val="00B61CC0"/>
    <w:rsid w:val="00B7646C"/>
    <w:rsid w:val="00B80063"/>
    <w:rsid w:val="00B82002"/>
    <w:rsid w:val="00B841BE"/>
    <w:rsid w:val="00B84FFC"/>
    <w:rsid w:val="00B85D44"/>
    <w:rsid w:val="00B96856"/>
    <w:rsid w:val="00BA01DD"/>
    <w:rsid w:val="00BB2BE2"/>
    <w:rsid w:val="00BB3C63"/>
    <w:rsid w:val="00BB47D3"/>
    <w:rsid w:val="00BC263C"/>
    <w:rsid w:val="00BC4359"/>
    <w:rsid w:val="00BC7731"/>
    <w:rsid w:val="00BC7EC9"/>
    <w:rsid w:val="00BD1D92"/>
    <w:rsid w:val="00BD628E"/>
    <w:rsid w:val="00BD6DA9"/>
    <w:rsid w:val="00BE28F5"/>
    <w:rsid w:val="00BE6F6A"/>
    <w:rsid w:val="00BF0B3D"/>
    <w:rsid w:val="00BF1734"/>
    <w:rsid w:val="00BF4140"/>
    <w:rsid w:val="00BF769B"/>
    <w:rsid w:val="00C012DE"/>
    <w:rsid w:val="00C0307E"/>
    <w:rsid w:val="00C04DE5"/>
    <w:rsid w:val="00C120F2"/>
    <w:rsid w:val="00C14615"/>
    <w:rsid w:val="00C217E8"/>
    <w:rsid w:val="00C3706D"/>
    <w:rsid w:val="00C4156F"/>
    <w:rsid w:val="00C423B4"/>
    <w:rsid w:val="00C4514B"/>
    <w:rsid w:val="00C54E90"/>
    <w:rsid w:val="00C646E0"/>
    <w:rsid w:val="00C77166"/>
    <w:rsid w:val="00C805C5"/>
    <w:rsid w:val="00C805E4"/>
    <w:rsid w:val="00C80CAB"/>
    <w:rsid w:val="00C82B97"/>
    <w:rsid w:val="00C85E8C"/>
    <w:rsid w:val="00C927C6"/>
    <w:rsid w:val="00CB6A4B"/>
    <w:rsid w:val="00CC77EC"/>
    <w:rsid w:val="00CD0AED"/>
    <w:rsid w:val="00CD2958"/>
    <w:rsid w:val="00CD4624"/>
    <w:rsid w:val="00CD67DB"/>
    <w:rsid w:val="00CE7492"/>
    <w:rsid w:val="00CF4D67"/>
    <w:rsid w:val="00CF6640"/>
    <w:rsid w:val="00D06D98"/>
    <w:rsid w:val="00D07426"/>
    <w:rsid w:val="00D10AF2"/>
    <w:rsid w:val="00D11294"/>
    <w:rsid w:val="00D118B9"/>
    <w:rsid w:val="00D134AA"/>
    <w:rsid w:val="00D22C52"/>
    <w:rsid w:val="00D23AA6"/>
    <w:rsid w:val="00D27896"/>
    <w:rsid w:val="00D3100C"/>
    <w:rsid w:val="00D33300"/>
    <w:rsid w:val="00D40F0F"/>
    <w:rsid w:val="00D43D77"/>
    <w:rsid w:val="00D56030"/>
    <w:rsid w:val="00D60732"/>
    <w:rsid w:val="00D63975"/>
    <w:rsid w:val="00D754A6"/>
    <w:rsid w:val="00D77DDF"/>
    <w:rsid w:val="00D86104"/>
    <w:rsid w:val="00D947F5"/>
    <w:rsid w:val="00D95C17"/>
    <w:rsid w:val="00DB4052"/>
    <w:rsid w:val="00DB437A"/>
    <w:rsid w:val="00DB711C"/>
    <w:rsid w:val="00DC62ED"/>
    <w:rsid w:val="00DD5AFC"/>
    <w:rsid w:val="00DE01A8"/>
    <w:rsid w:val="00DE277E"/>
    <w:rsid w:val="00DE503D"/>
    <w:rsid w:val="00DF01C7"/>
    <w:rsid w:val="00DF284A"/>
    <w:rsid w:val="00DF4EC5"/>
    <w:rsid w:val="00DF6F2D"/>
    <w:rsid w:val="00DF7F4D"/>
    <w:rsid w:val="00E04A8B"/>
    <w:rsid w:val="00E062FE"/>
    <w:rsid w:val="00E155E2"/>
    <w:rsid w:val="00E24F72"/>
    <w:rsid w:val="00E3097D"/>
    <w:rsid w:val="00E3406C"/>
    <w:rsid w:val="00E35153"/>
    <w:rsid w:val="00E35BCD"/>
    <w:rsid w:val="00E411B3"/>
    <w:rsid w:val="00E44511"/>
    <w:rsid w:val="00E54968"/>
    <w:rsid w:val="00E55DD8"/>
    <w:rsid w:val="00E5676E"/>
    <w:rsid w:val="00E56F22"/>
    <w:rsid w:val="00E57596"/>
    <w:rsid w:val="00E62FB4"/>
    <w:rsid w:val="00E64348"/>
    <w:rsid w:val="00E679E9"/>
    <w:rsid w:val="00E70BEF"/>
    <w:rsid w:val="00E71550"/>
    <w:rsid w:val="00E946DD"/>
    <w:rsid w:val="00E957F8"/>
    <w:rsid w:val="00E960AE"/>
    <w:rsid w:val="00EA6A25"/>
    <w:rsid w:val="00EB03E4"/>
    <w:rsid w:val="00EB1636"/>
    <w:rsid w:val="00EB312B"/>
    <w:rsid w:val="00EB3F2D"/>
    <w:rsid w:val="00EB7B2E"/>
    <w:rsid w:val="00EC6314"/>
    <w:rsid w:val="00EC6406"/>
    <w:rsid w:val="00ED1A49"/>
    <w:rsid w:val="00ED64CB"/>
    <w:rsid w:val="00EE15F4"/>
    <w:rsid w:val="00EE44F6"/>
    <w:rsid w:val="00EE6700"/>
    <w:rsid w:val="00EE6861"/>
    <w:rsid w:val="00EE7CAC"/>
    <w:rsid w:val="00EF3C54"/>
    <w:rsid w:val="00F01FA5"/>
    <w:rsid w:val="00F1483A"/>
    <w:rsid w:val="00F16CDE"/>
    <w:rsid w:val="00F171D6"/>
    <w:rsid w:val="00F2024C"/>
    <w:rsid w:val="00F26F5B"/>
    <w:rsid w:val="00F32B6F"/>
    <w:rsid w:val="00F377B1"/>
    <w:rsid w:val="00F37C21"/>
    <w:rsid w:val="00F44DB5"/>
    <w:rsid w:val="00F534F3"/>
    <w:rsid w:val="00F53660"/>
    <w:rsid w:val="00F55F81"/>
    <w:rsid w:val="00F60CC9"/>
    <w:rsid w:val="00F67E10"/>
    <w:rsid w:val="00F7278E"/>
    <w:rsid w:val="00F81BDC"/>
    <w:rsid w:val="00F83635"/>
    <w:rsid w:val="00F8421A"/>
    <w:rsid w:val="00F86406"/>
    <w:rsid w:val="00F90A80"/>
    <w:rsid w:val="00F91695"/>
    <w:rsid w:val="00F91882"/>
    <w:rsid w:val="00F91B3F"/>
    <w:rsid w:val="00F92DFB"/>
    <w:rsid w:val="00F9304A"/>
    <w:rsid w:val="00F961D9"/>
    <w:rsid w:val="00FA3C2A"/>
    <w:rsid w:val="00FB1193"/>
    <w:rsid w:val="00FB4611"/>
    <w:rsid w:val="00FB59EC"/>
    <w:rsid w:val="00FC15D9"/>
    <w:rsid w:val="00FC1A36"/>
    <w:rsid w:val="00FC206D"/>
    <w:rsid w:val="00FC2095"/>
    <w:rsid w:val="00FC3720"/>
    <w:rsid w:val="00FC5071"/>
    <w:rsid w:val="00FC5290"/>
    <w:rsid w:val="00FC7662"/>
    <w:rsid w:val="00FE1CA3"/>
    <w:rsid w:val="00FF0CA1"/>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5714">
      <o:colormru v:ext="edit" colors="#ffba31,#2e4d7a,#eaeaea,#f8f8f8,#ddd,silver,#ed6527"/>
    </o:shapedefaults>
    <o:shapelayout v:ext="edit">
      <o:idmap v:ext="edit" data="1,2,3"/>
      <o:regrouptable v:ext="edit">
        <o:entry new="1" old="0"/>
        <o:entry new="2" old="1"/>
        <o:entry new="3" old="2"/>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4B9"/>
    <w:pPr>
      <w:spacing w:after="120"/>
    </w:pPr>
    <w:rPr>
      <w:sz w:val="24"/>
    </w:rPr>
  </w:style>
  <w:style w:type="paragraph" w:styleId="Heading1">
    <w:name w:val="heading 1"/>
    <w:aliases w:val="h1,l1"/>
    <w:basedOn w:val="Normal"/>
    <w:next w:val="Normal"/>
    <w:qFormat/>
    <w:rsid w:val="005904B9"/>
    <w:pPr>
      <w:keepNext/>
      <w:numPr>
        <w:numId w:val="3"/>
      </w:numPr>
      <w:spacing w:before="240"/>
      <w:ind w:left="1304" w:hanging="1304"/>
      <w:outlineLvl w:val="0"/>
    </w:pPr>
    <w:rPr>
      <w:rFonts w:ascii="Arial" w:hAnsi="Arial"/>
      <w:b/>
      <w:sz w:val="32"/>
      <w:szCs w:val="32"/>
    </w:rPr>
  </w:style>
  <w:style w:type="paragraph" w:styleId="Heading2">
    <w:name w:val="heading 2"/>
    <w:aliases w:val="UNDERRUBRIK 1-2"/>
    <w:basedOn w:val="Normal"/>
    <w:next w:val="Normal"/>
    <w:qFormat/>
    <w:rsid w:val="005904B9"/>
    <w:pPr>
      <w:keepNext/>
      <w:numPr>
        <w:ilvl w:val="1"/>
        <w:numId w:val="3"/>
      </w:numPr>
      <w:spacing w:before="240" w:after="0"/>
      <w:outlineLvl w:val="1"/>
    </w:pPr>
    <w:rPr>
      <w:rFonts w:ascii="Arial" w:hAnsi="Arial"/>
      <w:b/>
      <w:sz w:val="28"/>
      <w:szCs w:val="24"/>
    </w:rPr>
  </w:style>
  <w:style w:type="paragraph" w:styleId="Heading3">
    <w:name w:val="heading 3"/>
    <w:basedOn w:val="Normal"/>
    <w:next w:val="Normal"/>
    <w:qFormat/>
    <w:rsid w:val="005904B9"/>
    <w:pPr>
      <w:keepNext/>
      <w:numPr>
        <w:ilvl w:val="2"/>
        <w:numId w:val="3"/>
      </w:numPr>
      <w:tabs>
        <w:tab w:val="left" w:pos="964"/>
      </w:tabs>
      <w:spacing w:before="240" w:after="60"/>
      <w:outlineLvl w:val="2"/>
    </w:pPr>
    <w:rPr>
      <w:rFonts w:ascii="Arial" w:hAnsi="Arial"/>
      <w:b/>
      <w:szCs w:val="24"/>
    </w:rPr>
  </w:style>
  <w:style w:type="paragraph" w:styleId="Heading4">
    <w:name w:val="heading 4"/>
    <w:basedOn w:val="Normal"/>
    <w:next w:val="Normal"/>
    <w:qFormat/>
    <w:rsid w:val="005904B9"/>
    <w:pPr>
      <w:keepNext/>
      <w:numPr>
        <w:ilvl w:val="3"/>
        <w:numId w:val="3"/>
      </w:numPr>
      <w:outlineLvl w:val="3"/>
    </w:pPr>
    <w:rPr>
      <w:rFonts w:ascii="Arial" w:hAnsi="Arial"/>
      <w:b/>
    </w:rPr>
  </w:style>
  <w:style w:type="paragraph" w:styleId="Heading5">
    <w:name w:val="heading 5"/>
    <w:basedOn w:val="Normal"/>
    <w:next w:val="Normal"/>
    <w:qFormat/>
    <w:rsid w:val="005904B9"/>
    <w:pPr>
      <w:numPr>
        <w:ilvl w:val="4"/>
        <w:numId w:val="3"/>
      </w:numPr>
      <w:spacing w:before="240" w:after="60"/>
      <w:outlineLvl w:val="4"/>
    </w:pPr>
    <w:rPr>
      <w:rFonts w:ascii="Arial" w:hAnsi="Arial"/>
    </w:rPr>
  </w:style>
  <w:style w:type="paragraph" w:styleId="Heading6">
    <w:name w:val="heading 6"/>
    <w:basedOn w:val="Normal"/>
    <w:next w:val="Normal"/>
    <w:qFormat/>
    <w:rsid w:val="005904B9"/>
    <w:pPr>
      <w:numPr>
        <w:ilvl w:val="5"/>
        <w:numId w:val="3"/>
      </w:numPr>
      <w:spacing w:before="240" w:after="60"/>
      <w:outlineLvl w:val="5"/>
    </w:pPr>
    <w:rPr>
      <w:i/>
    </w:rPr>
  </w:style>
  <w:style w:type="paragraph" w:styleId="Heading7">
    <w:name w:val="heading 7"/>
    <w:basedOn w:val="Normal"/>
    <w:next w:val="Normal"/>
    <w:qFormat/>
    <w:rsid w:val="005904B9"/>
    <w:pPr>
      <w:numPr>
        <w:ilvl w:val="6"/>
        <w:numId w:val="3"/>
      </w:numPr>
      <w:spacing w:before="240" w:after="60"/>
      <w:outlineLvl w:val="6"/>
    </w:pPr>
    <w:rPr>
      <w:rFonts w:ascii="Arial" w:hAnsi="Arial"/>
      <w:sz w:val="20"/>
    </w:rPr>
  </w:style>
  <w:style w:type="paragraph" w:styleId="Heading8">
    <w:name w:val="heading 8"/>
    <w:basedOn w:val="Normal"/>
    <w:next w:val="Normal"/>
    <w:qFormat/>
    <w:rsid w:val="005904B9"/>
    <w:pPr>
      <w:numPr>
        <w:ilvl w:val="7"/>
        <w:numId w:val="3"/>
      </w:numPr>
      <w:spacing w:before="240" w:after="60"/>
      <w:outlineLvl w:val="7"/>
    </w:pPr>
    <w:rPr>
      <w:rFonts w:ascii="Arial" w:hAnsi="Arial"/>
      <w:i/>
      <w:sz w:val="20"/>
    </w:rPr>
  </w:style>
  <w:style w:type="paragraph" w:styleId="Heading9">
    <w:name w:val="heading 9"/>
    <w:basedOn w:val="Normal"/>
    <w:next w:val="Normal"/>
    <w:qFormat/>
    <w:rsid w:val="005904B9"/>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Default"/>
    <w:next w:val="Default"/>
    <w:semiHidden/>
    <w:rsid w:val="005904B9"/>
    <w:pPr>
      <w:spacing w:after="120"/>
    </w:pPr>
    <w:rPr>
      <w:rFonts w:ascii="Times New Roman" w:hAnsi="Times New Roman" w:cs="Times New Roman"/>
      <w:color w:val="auto"/>
    </w:rPr>
  </w:style>
  <w:style w:type="paragraph" w:styleId="Footer">
    <w:name w:val="footer"/>
    <w:basedOn w:val="Normal"/>
    <w:semiHidden/>
    <w:rsid w:val="005904B9"/>
    <w:pPr>
      <w:tabs>
        <w:tab w:val="center" w:pos="4819"/>
        <w:tab w:val="right" w:pos="9071"/>
      </w:tabs>
    </w:pPr>
  </w:style>
  <w:style w:type="paragraph" w:styleId="Header">
    <w:name w:val="header"/>
    <w:basedOn w:val="Normal"/>
    <w:semiHidden/>
    <w:rsid w:val="005904B9"/>
    <w:pPr>
      <w:tabs>
        <w:tab w:val="center" w:pos="4819"/>
        <w:tab w:val="right" w:pos="9071"/>
      </w:tabs>
    </w:pPr>
  </w:style>
  <w:style w:type="paragraph" w:styleId="NormalIndent">
    <w:name w:val="Normal Indent"/>
    <w:basedOn w:val="Normal"/>
    <w:next w:val="Normal"/>
    <w:semiHidden/>
    <w:rsid w:val="005904B9"/>
    <w:pPr>
      <w:ind w:left="567"/>
    </w:pPr>
  </w:style>
  <w:style w:type="paragraph" w:customStyle="1" w:styleId="Hngandeindrag">
    <w:name w:val="Hängande indrag"/>
    <w:basedOn w:val="Normal"/>
    <w:semiHidden/>
    <w:rsid w:val="005904B9"/>
    <w:pPr>
      <w:ind w:left="567" w:hanging="567"/>
    </w:pPr>
  </w:style>
  <w:style w:type="paragraph" w:customStyle="1" w:styleId="Frstaradensindrag">
    <w:name w:val="Första radens indrag"/>
    <w:basedOn w:val="Normal"/>
    <w:semiHidden/>
    <w:rsid w:val="005904B9"/>
    <w:pPr>
      <w:ind w:firstLine="567"/>
    </w:pPr>
  </w:style>
  <w:style w:type="paragraph" w:styleId="BodyText3">
    <w:name w:val="Body Text 3"/>
    <w:basedOn w:val="Normal"/>
    <w:semiHidden/>
    <w:rsid w:val="005904B9"/>
    <w:rPr>
      <w:i/>
      <w:iCs/>
    </w:rPr>
  </w:style>
  <w:style w:type="paragraph" w:customStyle="1" w:styleId="Punkter">
    <w:name w:val="Punkter"/>
    <w:basedOn w:val="Normal"/>
    <w:rsid w:val="005904B9"/>
    <w:pPr>
      <w:numPr>
        <w:ilvl w:val="2"/>
        <w:numId w:val="1"/>
      </w:numPr>
      <w:ind w:left="284"/>
    </w:pPr>
    <w:rPr>
      <w:szCs w:val="22"/>
      <w:lang w:val="en-GB"/>
    </w:rPr>
  </w:style>
  <w:style w:type="character" w:styleId="Hyperlink">
    <w:name w:val="Hyperlink"/>
    <w:basedOn w:val="DefaultParagraphFont"/>
    <w:uiPriority w:val="99"/>
    <w:rsid w:val="005904B9"/>
    <w:rPr>
      <w:color w:val="0000FF"/>
      <w:u w:val="none"/>
    </w:rPr>
  </w:style>
  <w:style w:type="paragraph" w:customStyle="1" w:styleId="BalloonText2">
    <w:name w:val="Balloon Text2"/>
    <w:basedOn w:val="Normal"/>
    <w:semiHidden/>
    <w:rsid w:val="005904B9"/>
    <w:rPr>
      <w:rFonts w:ascii="Tahoma" w:hAnsi="Tahoma" w:cs="Tahoma"/>
      <w:sz w:val="16"/>
      <w:szCs w:val="16"/>
    </w:rPr>
  </w:style>
  <w:style w:type="character" w:styleId="PageNumber">
    <w:name w:val="page number"/>
    <w:basedOn w:val="DefaultParagraphFont"/>
    <w:semiHidden/>
    <w:rsid w:val="005904B9"/>
  </w:style>
  <w:style w:type="paragraph" w:styleId="TOC2">
    <w:name w:val="toc 2"/>
    <w:basedOn w:val="Normal"/>
    <w:next w:val="Normal"/>
    <w:uiPriority w:val="39"/>
    <w:rsid w:val="005904B9"/>
    <w:pPr>
      <w:spacing w:after="0"/>
      <w:ind w:left="240"/>
    </w:pPr>
    <w:rPr>
      <w:szCs w:val="24"/>
    </w:rPr>
  </w:style>
  <w:style w:type="paragraph" w:styleId="TOC1">
    <w:name w:val="toc 1"/>
    <w:basedOn w:val="Normal"/>
    <w:next w:val="Normal"/>
    <w:uiPriority w:val="39"/>
    <w:rsid w:val="005904B9"/>
    <w:pPr>
      <w:spacing w:before="120"/>
    </w:pPr>
    <w:rPr>
      <w:b/>
      <w:bCs/>
      <w:caps/>
      <w:sz w:val="20"/>
    </w:rPr>
  </w:style>
  <w:style w:type="paragraph" w:customStyle="1" w:styleId="Frstarubrik">
    <w:name w:val="Första rubrik"/>
    <w:basedOn w:val="Normal"/>
    <w:rsid w:val="005904B9"/>
    <w:rPr>
      <w:rFonts w:ascii="TradeGothic LH Extended" w:hAnsi="TradeGothic LH Extended"/>
      <w:b/>
      <w:sz w:val="32"/>
      <w:szCs w:val="32"/>
      <w:lang w:val="en-GB"/>
    </w:rPr>
  </w:style>
  <w:style w:type="paragraph" w:customStyle="1" w:styleId="Andrarubrik">
    <w:name w:val="Andra rubrik"/>
    <w:basedOn w:val="Frstarubrik"/>
    <w:rsid w:val="005904B9"/>
    <w:rPr>
      <w:sz w:val="24"/>
    </w:rPr>
  </w:style>
  <w:style w:type="paragraph" w:styleId="TOC3">
    <w:name w:val="toc 3"/>
    <w:basedOn w:val="Normal"/>
    <w:next w:val="Normal"/>
    <w:autoRedefine/>
    <w:uiPriority w:val="39"/>
    <w:rsid w:val="005904B9"/>
    <w:pPr>
      <w:spacing w:after="0"/>
      <w:ind w:left="480"/>
    </w:pPr>
    <w:rPr>
      <w:iCs/>
      <w:sz w:val="20"/>
    </w:rPr>
  </w:style>
  <w:style w:type="paragraph" w:styleId="TOC4">
    <w:name w:val="toc 4"/>
    <w:basedOn w:val="Normal"/>
    <w:next w:val="Normal"/>
    <w:autoRedefine/>
    <w:semiHidden/>
    <w:rsid w:val="005904B9"/>
    <w:pPr>
      <w:spacing w:after="0"/>
      <w:ind w:left="720"/>
    </w:pPr>
    <w:rPr>
      <w:sz w:val="18"/>
      <w:szCs w:val="18"/>
    </w:rPr>
  </w:style>
  <w:style w:type="paragraph" w:styleId="TOC5">
    <w:name w:val="toc 5"/>
    <w:basedOn w:val="Normal"/>
    <w:next w:val="Normal"/>
    <w:autoRedefine/>
    <w:semiHidden/>
    <w:rsid w:val="005904B9"/>
    <w:pPr>
      <w:spacing w:after="0"/>
      <w:ind w:left="960"/>
    </w:pPr>
    <w:rPr>
      <w:sz w:val="18"/>
      <w:szCs w:val="18"/>
    </w:rPr>
  </w:style>
  <w:style w:type="paragraph" w:styleId="TOC6">
    <w:name w:val="toc 6"/>
    <w:basedOn w:val="Normal"/>
    <w:next w:val="Normal"/>
    <w:autoRedefine/>
    <w:semiHidden/>
    <w:rsid w:val="005904B9"/>
    <w:pPr>
      <w:spacing w:after="0"/>
      <w:ind w:left="1200"/>
    </w:pPr>
    <w:rPr>
      <w:sz w:val="18"/>
      <w:szCs w:val="18"/>
    </w:rPr>
  </w:style>
  <w:style w:type="paragraph" w:styleId="TOC7">
    <w:name w:val="toc 7"/>
    <w:basedOn w:val="Normal"/>
    <w:next w:val="Normal"/>
    <w:autoRedefine/>
    <w:semiHidden/>
    <w:rsid w:val="005904B9"/>
    <w:pPr>
      <w:spacing w:after="0"/>
      <w:ind w:left="1440"/>
    </w:pPr>
    <w:rPr>
      <w:sz w:val="18"/>
      <w:szCs w:val="18"/>
    </w:rPr>
  </w:style>
  <w:style w:type="paragraph" w:styleId="TOC8">
    <w:name w:val="toc 8"/>
    <w:basedOn w:val="Normal"/>
    <w:next w:val="Normal"/>
    <w:autoRedefine/>
    <w:semiHidden/>
    <w:rsid w:val="005904B9"/>
    <w:pPr>
      <w:spacing w:after="0"/>
      <w:ind w:left="1680"/>
    </w:pPr>
    <w:rPr>
      <w:sz w:val="18"/>
      <w:szCs w:val="18"/>
    </w:rPr>
  </w:style>
  <w:style w:type="paragraph" w:styleId="TOC9">
    <w:name w:val="toc 9"/>
    <w:basedOn w:val="Normal"/>
    <w:next w:val="Normal"/>
    <w:autoRedefine/>
    <w:semiHidden/>
    <w:rsid w:val="005904B9"/>
    <w:pPr>
      <w:spacing w:after="0"/>
      <w:ind w:left="1920"/>
    </w:pPr>
    <w:rPr>
      <w:sz w:val="18"/>
      <w:szCs w:val="18"/>
    </w:rPr>
  </w:style>
  <w:style w:type="paragraph" w:styleId="ListBullet">
    <w:name w:val="List Bullet"/>
    <w:basedOn w:val="Normal"/>
    <w:autoRedefine/>
    <w:semiHidden/>
    <w:rsid w:val="005904B9"/>
    <w:pPr>
      <w:keepLines/>
      <w:numPr>
        <w:numId w:val="2"/>
      </w:numPr>
      <w:tabs>
        <w:tab w:val="clear" w:pos="360"/>
        <w:tab w:val="num" w:pos="440"/>
      </w:tabs>
      <w:spacing w:before="80" w:after="0"/>
      <w:ind w:left="442" w:hanging="442"/>
    </w:pPr>
  </w:style>
  <w:style w:type="paragraph" w:customStyle="1" w:styleId="Brdtextfet">
    <w:name w:val="Brödtext fet"/>
    <w:basedOn w:val="BodyText"/>
    <w:rsid w:val="005904B9"/>
    <w:pPr>
      <w:spacing w:after="0"/>
    </w:pPr>
    <w:rPr>
      <w:b/>
    </w:rPr>
  </w:style>
  <w:style w:type="paragraph" w:styleId="BodyText2">
    <w:name w:val="Body Text 2"/>
    <w:basedOn w:val="Normal"/>
    <w:semiHidden/>
    <w:rsid w:val="005904B9"/>
  </w:style>
  <w:style w:type="paragraph" w:styleId="Index1">
    <w:name w:val="index 1"/>
    <w:basedOn w:val="Normal"/>
    <w:next w:val="Normal"/>
    <w:autoRedefine/>
    <w:semiHidden/>
    <w:rsid w:val="005904B9"/>
    <w:pPr>
      <w:tabs>
        <w:tab w:val="right" w:leader="dot" w:pos="3467"/>
      </w:tabs>
      <w:ind w:left="220" w:hanging="220"/>
    </w:pPr>
    <w:rPr>
      <w:sz w:val="20"/>
    </w:rPr>
  </w:style>
  <w:style w:type="paragraph" w:styleId="Index4">
    <w:name w:val="index 4"/>
    <w:basedOn w:val="Normal"/>
    <w:next w:val="Normal"/>
    <w:autoRedefine/>
    <w:semiHidden/>
    <w:rsid w:val="005904B9"/>
    <w:pPr>
      <w:tabs>
        <w:tab w:val="right" w:leader="dot" w:pos="3467"/>
      </w:tabs>
      <w:ind w:left="880" w:hanging="220"/>
    </w:pPr>
    <w:rPr>
      <w:sz w:val="20"/>
    </w:rPr>
  </w:style>
  <w:style w:type="paragraph" w:styleId="Index5">
    <w:name w:val="index 5"/>
    <w:basedOn w:val="Normal"/>
    <w:next w:val="Normal"/>
    <w:autoRedefine/>
    <w:semiHidden/>
    <w:rsid w:val="005904B9"/>
    <w:pPr>
      <w:tabs>
        <w:tab w:val="right" w:leader="dot" w:pos="3467"/>
      </w:tabs>
      <w:ind w:left="1100" w:hanging="220"/>
    </w:pPr>
    <w:rPr>
      <w:sz w:val="20"/>
    </w:rPr>
  </w:style>
  <w:style w:type="paragraph" w:customStyle="1" w:styleId="BalloonText1">
    <w:name w:val="Balloon Text1"/>
    <w:basedOn w:val="Normal"/>
    <w:semiHidden/>
    <w:rsid w:val="005904B9"/>
    <w:rPr>
      <w:rFonts w:ascii="Tahoma" w:hAnsi="Tahoma" w:cs="Tahoma"/>
      <w:sz w:val="16"/>
      <w:szCs w:val="16"/>
    </w:rPr>
  </w:style>
  <w:style w:type="paragraph" w:customStyle="1" w:styleId="Normaltext">
    <w:name w:val="Normaltext"/>
    <w:rsid w:val="005904B9"/>
    <w:pPr>
      <w:keepLines/>
      <w:spacing w:before="40" w:after="80"/>
    </w:pPr>
    <w:rPr>
      <w:sz w:val="24"/>
    </w:rPr>
  </w:style>
  <w:style w:type="paragraph" w:customStyle="1" w:styleId="Sidnr-sid2">
    <w:name w:val="Sidnr-sid2"/>
    <w:rsid w:val="005904B9"/>
    <w:rPr>
      <w:noProof/>
    </w:rPr>
  </w:style>
  <w:style w:type="paragraph" w:customStyle="1" w:styleId="BodyText21">
    <w:name w:val="Body Text 21"/>
    <w:basedOn w:val="Normal"/>
    <w:rsid w:val="005904B9"/>
  </w:style>
  <w:style w:type="character" w:styleId="FollowedHyperlink">
    <w:name w:val="FollowedHyperlink"/>
    <w:basedOn w:val="DefaultParagraphFont"/>
    <w:semiHidden/>
    <w:rsid w:val="005904B9"/>
    <w:rPr>
      <w:color w:val="800080"/>
      <w:u w:val="single"/>
    </w:rPr>
  </w:style>
  <w:style w:type="paragraph" w:customStyle="1" w:styleId="Texten">
    <w:name w:val="Texten"/>
    <w:basedOn w:val="Normal"/>
    <w:rsid w:val="005904B9"/>
    <w:rPr>
      <w:szCs w:val="24"/>
    </w:rPr>
  </w:style>
  <w:style w:type="character" w:customStyle="1" w:styleId="Imperativ">
    <w:name w:val="Imperativ"/>
    <w:basedOn w:val="DefaultParagraphFont"/>
    <w:rsid w:val="005904B9"/>
    <w:rPr>
      <w:rFonts w:ascii="Times New Roman" w:hAnsi="Times New Roman"/>
      <w:b/>
      <w:sz w:val="24"/>
    </w:rPr>
  </w:style>
  <w:style w:type="paragraph" w:customStyle="1" w:styleId="Normativ">
    <w:name w:val="Normativ"/>
    <w:basedOn w:val="Normal"/>
    <w:rsid w:val="005904B9"/>
    <w:pPr>
      <w:spacing w:before="120"/>
    </w:pPr>
    <w:rPr>
      <w:szCs w:val="24"/>
    </w:rPr>
  </w:style>
  <w:style w:type="character" w:customStyle="1" w:styleId="EmailStyle511">
    <w:name w:val="EmailStyle51"/>
    <w:aliases w:val="EmailStyle51"/>
    <w:basedOn w:val="DefaultParagraphFont"/>
    <w:semiHidden/>
    <w:personal/>
    <w:personalCompose/>
    <w:rsid w:val="005904B9"/>
    <w:rPr>
      <w:rFonts w:ascii="Verdana" w:hAnsi="Verdana" w:hint="default"/>
      <w:b w:val="0"/>
      <w:bCs w:val="0"/>
      <w:i w:val="0"/>
      <w:iCs w:val="0"/>
      <w:strike w:val="0"/>
      <w:dstrike w:val="0"/>
      <w:color w:val="auto"/>
      <w:sz w:val="18"/>
      <w:szCs w:val="18"/>
      <w:u w:val="none"/>
      <w:effect w:val="none"/>
    </w:rPr>
  </w:style>
  <w:style w:type="character" w:styleId="CommentReference">
    <w:name w:val="annotation reference"/>
    <w:basedOn w:val="DefaultParagraphFont"/>
    <w:semiHidden/>
    <w:rsid w:val="005904B9"/>
    <w:rPr>
      <w:sz w:val="16"/>
      <w:szCs w:val="16"/>
    </w:rPr>
  </w:style>
  <w:style w:type="paragraph" w:styleId="CommentText">
    <w:name w:val="annotation text"/>
    <w:basedOn w:val="Normal"/>
    <w:semiHidden/>
    <w:rsid w:val="005904B9"/>
    <w:rPr>
      <w:sz w:val="20"/>
    </w:rPr>
  </w:style>
  <w:style w:type="paragraph" w:customStyle="1" w:styleId="CommentSubject1">
    <w:name w:val="Comment Subject1"/>
    <w:basedOn w:val="CommentText"/>
    <w:next w:val="CommentText"/>
    <w:semiHidden/>
    <w:rsid w:val="005904B9"/>
    <w:rPr>
      <w:b/>
      <w:bCs/>
    </w:rPr>
  </w:style>
  <w:style w:type="paragraph" w:styleId="FootnoteText">
    <w:name w:val="footnote text"/>
    <w:basedOn w:val="Normal"/>
    <w:semiHidden/>
    <w:rsid w:val="005904B9"/>
    <w:rPr>
      <w:sz w:val="20"/>
    </w:rPr>
  </w:style>
  <w:style w:type="character" w:styleId="FootnoteReference">
    <w:name w:val="footnote reference"/>
    <w:basedOn w:val="DefaultParagraphFont"/>
    <w:semiHidden/>
    <w:rsid w:val="005904B9"/>
    <w:rPr>
      <w:vertAlign w:val="superscript"/>
    </w:rPr>
  </w:style>
  <w:style w:type="paragraph" w:customStyle="1" w:styleId="Normalwebb1">
    <w:name w:val="Normal (webb)1"/>
    <w:aliases w:val=" webb,webb,Normal1, webb1,Normal11, webb11"/>
    <w:basedOn w:val="Normal"/>
    <w:rsid w:val="005904B9"/>
    <w:pPr>
      <w:spacing w:before="100" w:beforeAutospacing="1" w:after="100" w:afterAutospacing="1"/>
    </w:pPr>
    <w:rPr>
      <w:szCs w:val="24"/>
      <w:lang w:val="en-US" w:eastAsia="en-US"/>
    </w:rPr>
  </w:style>
  <w:style w:type="paragraph" w:customStyle="1" w:styleId="Default">
    <w:name w:val="Default"/>
    <w:rsid w:val="005904B9"/>
    <w:pPr>
      <w:autoSpaceDE w:val="0"/>
      <w:autoSpaceDN w:val="0"/>
      <w:adjustRightInd w:val="0"/>
    </w:pPr>
    <w:rPr>
      <w:rFonts w:ascii="Garamond" w:hAnsi="Garamond" w:cs="Garamond"/>
      <w:color w:val="000000"/>
      <w:sz w:val="24"/>
      <w:szCs w:val="24"/>
      <w:lang w:val="en-US" w:eastAsia="en-US"/>
    </w:rPr>
  </w:style>
  <w:style w:type="paragraph" w:customStyle="1" w:styleId="Lptext">
    <w:name w:val="Löptext"/>
    <w:basedOn w:val="Normal"/>
    <w:rsid w:val="005904B9"/>
    <w:pPr>
      <w:tabs>
        <w:tab w:val="left" w:pos="567"/>
        <w:tab w:val="left" w:pos="1304"/>
        <w:tab w:val="left" w:pos="2608"/>
        <w:tab w:val="left" w:pos="3912"/>
        <w:tab w:val="left" w:pos="5216"/>
        <w:tab w:val="left" w:pos="6521"/>
        <w:tab w:val="left" w:pos="7825"/>
        <w:tab w:val="left" w:pos="9242"/>
      </w:tabs>
      <w:spacing w:after="0"/>
    </w:pPr>
    <w:rPr>
      <w:szCs w:val="22"/>
      <w:lang w:val="en-GB"/>
    </w:rPr>
  </w:style>
  <w:style w:type="paragraph" w:customStyle="1" w:styleId="Normalfet">
    <w:name w:val="Normal.fet"/>
    <w:basedOn w:val="Default"/>
    <w:next w:val="Default"/>
    <w:rsid w:val="005904B9"/>
    <w:pPr>
      <w:spacing w:before="240" w:after="80"/>
    </w:pPr>
    <w:rPr>
      <w:rFonts w:ascii="Arial,Bold" w:hAnsi="Arial,Bold"/>
      <w:color w:val="auto"/>
      <w:sz w:val="20"/>
      <w:lang w:val="sv-SE" w:eastAsia="sv-SE"/>
    </w:rPr>
  </w:style>
  <w:style w:type="character" w:customStyle="1" w:styleId="TextenChar">
    <w:name w:val="Texten Char"/>
    <w:basedOn w:val="DefaultParagraphFont"/>
    <w:rsid w:val="005904B9"/>
    <w:rPr>
      <w:rFonts w:ascii="Garamond" w:hAnsi="Garamond"/>
      <w:noProof w:val="0"/>
      <w:sz w:val="24"/>
      <w:szCs w:val="24"/>
      <w:lang w:val="sv-SE" w:eastAsia="sv-SE" w:bidi="ar-SA"/>
    </w:rPr>
  </w:style>
  <w:style w:type="character" w:customStyle="1" w:styleId="text1">
    <w:name w:val="text1"/>
    <w:basedOn w:val="DefaultParagraphFont"/>
    <w:rsid w:val="005904B9"/>
    <w:rPr>
      <w:rFonts w:ascii="Verdana" w:hAnsi="Verdana" w:hint="default"/>
      <w:color w:val="000000"/>
      <w:spacing w:val="288"/>
      <w:sz w:val="17"/>
      <w:szCs w:val="17"/>
    </w:rPr>
  </w:style>
  <w:style w:type="paragraph" w:styleId="Caption">
    <w:name w:val="caption"/>
    <w:basedOn w:val="Normal"/>
    <w:next w:val="Normal"/>
    <w:qFormat/>
    <w:rsid w:val="005904B9"/>
    <w:rPr>
      <w:i/>
      <w:iCs/>
      <w:sz w:val="20"/>
    </w:rPr>
  </w:style>
  <w:style w:type="paragraph" w:styleId="DocumentMap">
    <w:name w:val="Document Map"/>
    <w:basedOn w:val="Normal"/>
    <w:semiHidden/>
    <w:rsid w:val="005904B9"/>
    <w:pPr>
      <w:shd w:val="clear" w:color="auto" w:fill="000080"/>
    </w:pPr>
    <w:rPr>
      <w:rFonts w:ascii="Tahoma" w:hAnsi="Tahoma" w:cs="Tahoma"/>
      <w:sz w:val="20"/>
    </w:rPr>
  </w:style>
  <w:style w:type="paragraph" w:customStyle="1" w:styleId="Punktlistautanavstnd">
    <w:name w:val="Punktlista utan avstånd"/>
    <w:basedOn w:val="Normal"/>
    <w:rsid w:val="005904B9"/>
    <w:pPr>
      <w:keepLines/>
      <w:numPr>
        <w:numId w:val="4"/>
      </w:numPr>
      <w:tabs>
        <w:tab w:val="left" w:pos="1588"/>
        <w:tab w:val="left" w:pos="4253"/>
        <w:tab w:val="right" w:pos="7938"/>
      </w:tabs>
      <w:spacing w:after="0"/>
      <w:ind w:left="1588"/>
    </w:pPr>
    <w:rPr>
      <w:rFonts w:ascii="Book Antiqua" w:hAnsi="Book Antiqua"/>
      <w:sz w:val="22"/>
      <w:szCs w:val="24"/>
    </w:rPr>
  </w:style>
  <w:style w:type="paragraph" w:styleId="BodyTextIndent">
    <w:name w:val="Body Text Indent"/>
    <w:basedOn w:val="Normal"/>
    <w:semiHidden/>
    <w:rsid w:val="005904B9"/>
    <w:pPr>
      <w:ind w:left="283"/>
    </w:pPr>
  </w:style>
  <w:style w:type="character" w:styleId="Emphasis">
    <w:name w:val="Emphasis"/>
    <w:basedOn w:val="DefaultParagraphFont"/>
    <w:qFormat/>
    <w:rsid w:val="005904B9"/>
    <w:rPr>
      <w:i/>
      <w:iCs/>
    </w:rPr>
  </w:style>
  <w:style w:type="paragraph" w:customStyle="1" w:styleId="std-para">
    <w:name w:val="std-para"/>
    <w:basedOn w:val="Normal"/>
    <w:rsid w:val="005904B9"/>
    <w:pPr>
      <w:keepLines/>
      <w:tabs>
        <w:tab w:val="left" w:pos="1559"/>
      </w:tabs>
      <w:spacing w:after="0" w:line="220" w:lineRule="atLeast"/>
    </w:pPr>
    <w:rPr>
      <w:sz w:val="20"/>
      <w:lang w:val="en-GB" w:eastAsia="en-US"/>
    </w:rPr>
  </w:style>
  <w:style w:type="paragraph" w:customStyle="1" w:styleId="GMD9">
    <w:name w:val="GMD9"/>
    <w:basedOn w:val="Normal"/>
    <w:rsid w:val="005904B9"/>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sz w:val="20"/>
      <w:lang w:val="en-GB" w:eastAsia="en-US"/>
    </w:rPr>
  </w:style>
  <w:style w:type="paragraph" w:customStyle="1" w:styleId="Introduction">
    <w:name w:val="Introduction"/>
    <w:basedOn w:val="Heading1"/>
    <w:next w:val="BodyText"/>
    <w:rsid w:val="005904B9"/>
    <w:pPr>
      <w:pageBreakBefore/>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Heading1"/>
    <w:rsid w:val="005904B9"/>
    <w:pPr>
      <w:spacing w:before="120" w:after="0" w:line="240" w:lineRule="atLeast"/>
    </w:pPr>
    <w:rPr>
      <w:bCs/>
      <w:szCs w:val="20"/>
    </w:rPr>
  </w:style>
  <w:style w:type="paragraph" w:customStyle="1" w:styleId="StyleHeading2">
    <w:name w:val="Style Heading 2"/>
    <w:aliases w:val="UNDERRUBRIK 1-2 + Before:  6 pt Line spacing:  At ..."/>
    <w:basedOn w:val="Heading2"/>
    <w:rsid w:val="005904B9"/>
    <w:pPr>
      <w:spacing w:before="120" w:line="240" w:lineRule="atLeast"/>
    </w:pPr>
    <w:rPr>
      <w:bCs/>
      <w:szCs w:val="20"/>
    </w:rPr>
  </w:style>
  <w:style w:type="paragraph" w:customStyle="1" w:styleId="StyleHeading3Before6ptAfter11ptLinespacingAtl">
    <w:name w:val="Style Heading 3 + Before:  6 pt After:  11 pt Line spacing:  At l..."/>
    <w:basedOn w:val="Heading3"/>
    <w:rsid w:val="005904B9"/>
    <w:pPr>
      <w:spacing w:before="120" w:after="220" w:line="240" w:lineRule="atLeast"/>
    </w:pPr>
    <w:rPr>
      <w:bCs/>
      <w:szCs w:val="20"/>
    </w:rPr>
  </w:style>
  <w:style w:type="paragraph" w:customStyle="1" w:styleId="StyleHeading4Before6ptAfter11ptLinespacingAtl">
    <w:name w:val="Style Heading 4 + Before:  6 pt After:  11 pt Line spacing:  At l..."/>
    <w:basedOn w:val="Heading4"/>
    <w:rsid w:val="005904B9"/>
    <w:pPr>
      <w:spacing w:before="120" w:after="220" w:line="240" w:lineRule="atLeast"/>
    </w:pPr>
    <w:rPr>
      <w:b w:val="0"/>
      <w:iCs/>
      <w:sz w:val="22"/>
    </w:rPr>
  </w:style>
  <w:style w:type="paragraph" w:customStyle="1" w:styleId="BalloonText3">
    <w:name w:val="Balloon Text3"/>
    <w:basedOn w:val="Normal"/>
    <w:semiHidden/>
    <w:rsid w:val="005904B9"/>
    <w:rPr>
      <w:rFonts w:ascii="Tahoma" w:hAnsi="Tahoma" w:cs="Tahoma"/>
      <w:sz w:val="16"/>
      <w:szCs w:val="16"/>
    </w:rPr>
  </w:style>
  <w:style w:type="paragraph" w:customStyle="1" w:styleId="CommentSubject2">
    <w:name w:val="Comment Subject2"/>
    <w:basedOn w:val="CommentText"/>
    <w:next w:val="CommentText"/>
    <w:semiHidden/>
    <w:rsid w:val="005904B9"/>
    <w:rPr>
      <w:rFonts w:ascii="Garamond" w:hAnsi="Garamond"/>
      <w:b/>
      <w:bCs/>
    </w:rPr>
  </w:style>
  <w:style w:type="paragraph" w:customStyle="1" w:styleId="a2">
    <w:name w:val="a2"/>
    <w:basedOn w:val="Heading2"/>
    <w:next w:val="Normal"/>
    <w:rsid w:val="005904B9"/>
    <w:pPr>
      <w:numPr>
        <w:ilvl w:val="0"/>
        <w:numId w:val="0"/>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Heading3"/>
    <w:next w:val="Normal"/>
    <w:rsid w:val="005904B9"/>
    <w:pPr>
      <w:numPr>
        <w:ilvl w:val="0"/>
        <w:numId w:val="0"/>
      </w:numPr>
      <w:tabs>
        <w:tab w:val="clear" w:pos="964"/>
        <w:tab w:val="left" w:pos="640"/>
      </w:tabs>
      <w:suppressAutoHyphens/>
      <w:spacing w:before="60" w:after="240" w:line="250" w:lineRule="exact"/>
    </w:pPr>
    <w:rPr>
      <w:rFonts w:eastAsia="MS Mincho"/>
      <w:sz w:val="22"/>
      <w:szCs w:val="20"/>
      <w:lang w:val="en-GB" w:eastAsia="ja-JP"/>
    </w:rPr>
  </w:style>
  <w:style w:type="paragraph" w:customStyle="1" w:styleId="a4">
    <w:name w:val="a4"/>
    <w:basedOn w:val="Heading4"/>
    <w:next w:val="Normal"/>
    <w:rsid w:val="005904B9"/>
    <w:pPr>
      <w:numPr>
        <w:ilvl w:val="0"/>
        <w:numId w:val="0"/>
      </w:numPr>
      <w:tabs>
        <w:tab w:val="left" w:pos="880"/>
        <w:tab w:val="left" w:pos="1060"/>
      </w:tabs>
      <w:suppressAutoHyphens/>
      <w:spacing w:before="60" w:after="240" w:line="230" w:lineRule="exact"/>
    </w:pPr>
    <w:rPr>
      <w:rFonts w:eastAsia="MS Mincho"/>
      <w:sz w:val="20"/>
      <w:lang w:val="en-GB" w:eastAsia="ja-JP"/>
    </w:rPr>
  </w:style>
  <w:style w:type="paragraph" w:customStyle="1" w:styleId="a5">
    <w:name w:val="a5"/>
    <w:basedOn w:val="Heading5"/>
    <w:next w:val="Normal"/>
    <w:rsid w:val="005904B9"/>
    <w:pPr>
      <w:keepNext/>
      <w:numPr>
        <w:ilvl w:val="0"/>
        <w:numId w:val="0"/>
      </w:numPr>
      <w:tabs>
        <w:tab w:val="left" w:pos="1140"/>
        <w:tab w:val="left" w:pos="1360"/>
      </w:tabs>
      <w:suppressAutoHyphens/>
      <w:spacing w:before="60" w:after="240" w:line="230" w:lineRule="exact"/>
    </w:pPr>
    <w:rPr>
      <w:rFonts w:eastAsia="MS Mincho"/>
      <w:b/>
      <w:sz w:val="20"/>
      <w:lang w:val="en-GB" w:eastAsia="ja-JP"/>
    </w:rPr>
  </w:style>
  <w:style w:type="paragraph" w:customStyle="1" w:styleId="a6">
    <w:name w:val="a6"/>
    <w:basedOn w:val="Heading6"/>
    <w:next w:val="Normal"/>
    <w:rsid w:val="005904B9"/>
    <w:pPr>
      <w:keepNext/>
      <w:numPr>
        <w:ilvl w:val="0"/>
        <w:numId w:val="0"/>
      </w:numPr>
      <w:tabs>
        <w:tab w:val="left" w:pos="1140"/>
        <w:tab w:val="left" w:pos="1360"/>
      </w:tabs>
      <w:suppressAutoHyphens/>
      <w:spacing w:before="60" w:after="240" w:line="230" w:lineRule="exact"/>
    </w:pPr>
    <w:rPr>
      <w:rFonts w:ascii="Arial" w:eastAsia="MS Mincho" w:hAnsi="Arial"/>
      <w:b/>
      <w:i w:val="0"/>
      <w:sz w:val="20"/>
      <w:lang w:val="en-GB" w:eastAsia="ja-JP"/>
    </w:rPr>
  </w:style>
  <w:style w:type="paragraph" w:customStyle="1" w:styleId="ANNEX">
    <w:name w:val="ANNEX"/>
    <w:basedOn w:val="Normal"/>
    <w:next w:val="Normal"/>
    <w:rsid w:val="005904B9"/>
    <w:pPr>
      <w:keepNext/>
      <w:pageBreakBefore/>
      <w:spacing w:after="760" w:line="310" w:lineRule="exact"/>
      <w:jc w:val="center"/>
      <w:outlineLvl w:val="0"/>
    </w:pPr>
    <w:rPr>
      <w:rFonts w:ascii="Arial" w:eastAsia="MS Mincho" w:hAnsi="Arial"/>
      <w:b/>
      <w:sz w:val="28"/>
      <w:lang w:val="en-GB" w:eastAsia="ja-JP"/>
    </w:rPr>
  </w:style>
  <w:style w:type="paragraph" w:customStyle="1" w:styleId="HTML-frformaterad1">
    <w:name w:val="HTML - förformaterad1"/>
    <w:aliases w:val=" förformaterad"/>
    <w:basedOn w:val="Normal"/>
    <w:rsid w:val="005904B9"/>
    <w:rPr>
      <w:rFonts w:ascii="Courier New" w:hAnsi="Courier New" w:cs="Courier New"/>
      <w:sz w:val="20"/>
    </w:rPr>
  </w:style>
  <w:style w:type="paragraph" w:customStyle="1" w:styleId="CommentSubject3">
    <w:name w:val="Comment Subject3"/>
    <w:basedOn w:val="CommentText"/>
    <w:next w:val="CommentText"/>
    <w:semiHidden/>
    <w:rsid w:val="005904B9"/>
    <w:rPr>
      <w:rFonts w:ascii="Garamond" w:hAnsi="Garamond"/>
      <w:b/>
      <w:bCs/>
    </w:rPr>
  </w:style>
  <w:style w:type="paragraph" w:customStyle="1" w:styleId="Note">
    <w:name w:val="Note"/>
    <w:basedOn w:val="Normal"/>
    <w:next w:val="Normal"/>
    <w:rsid w:val="005904B9"/>
    <w:pPr>
      <w:tabs>
        <w:tab w:val="left" w:pos="960"/>
      </w:tabs>
      <w:spacing w:after="240" w:line="210" w:lineRule="atLeast"/>
      <w:jc w:val="both"/>
    </w:pPr>
    <w:rPr>
      <w:rFonts w:ascii="Arial" w:eastAsia="MS Mincho" w:hAnsi="Arial"/>
      <w:sz w:val="18"/>
      <w:lang w:val="en-GB" w:eastAsia="ja-JP"/>
    </w:rPr>
  </w:style>
  <w:style w:type="character" w:customStyle="1" w:styleId="Heading2Bold">
    <w:name w:val="Heading 2 Bold"/>
    <w:basedOn w:val="DefaultParagraphFont"/>
    <w:rsid w:val="005904B9"/>
    <w:rPr>
      <w:rFonts w:ascii="Times New Roman" w:hAnsi="Times New Roman"/>
      <w:b/>
      <w:sz w:val="20"/>
    </w:rPr>
  </w:style>
  <w:style w:type="paragraph" w:customStyle="1" w:styleId="zzCover">
    <w:name w:val="zzCover"/>
    <w:basedOn w:val="Normal"/>
    <w:rsid w:val="005904B9"/>
    <w:pPr>
      <w:overflowPunct w:val="0"/>
      <w:autoSpaceDE w:val="0"/>
      <w:autoSpaceDN w:val="0"/>
      <w:adjustRightInd w:val="0"/>
      <w:spacing w:after="220" w:line="230" w:lineRule="auto"/>
      <w:jc w:val="right"/>
      <w:textAlignment w:val="baseline"/>
    </w:pPr>
    <w:rPr>
      <w:rFonts w:ascii="Arial" w:hAnsi="Arial"/>
      <w:b/>
      <w:color w:val="000000"/>
      <w:lang w:val="en-GB" w:eastAsia="en-US"/>
    </w:rPr>
  </w:style>
  <w:style w:type="character" w:customStyle="1" w:styleId="FooterChar">
    <w:name w:val="Footer Char"/>
    <w:basedOn w:val="DefaultParagraphFont"/>
    <w:rsid w:val="005904B9"/>
    <w:rPr>
      <w:noProof w:val="0"/>
      <w:sz w:val="24"/>
      <w:lang w:val="sv-SE" w:eastAsia="sv-SE" w:bidi="ar-SA"/>
    </w:rPr>
  </w:style>
  <w:style w:type="paragraph" w:styleId="Title">
    <w:name w:val="Title"/>
    <w:next w:val="Normal"/>
    <w:qFormat/>
    <w:rsid w:val="005904B9"/>
    <w:pPr>
      <w:keepNext/>
      <w:spacing w:after="420"/>
    </w:pPr>
    <w:rPr>
      <w:rFonts w:ascii="Helvetica" w:hAnsi="Helvetica"/>
      <w:b/>
      <w:kern w:val="28"/>
      <w:sz w:val="28"/>
      <w:lang w:eastAsia="en-US"/>
    </w:rPr>
  </w:style>
  <w:style w:type="paragraph" w:styleId="BalloonText">
    <w:name w:val="Balloon Text"/>
    <w:basedOn w:val="Normal"/>
    <w:semiHidden/>
    <w:rsid w:val="005904B9"/>
    <w:rPr>
      <w:rFonts w:ascii="Tahoma" w:hAnsi="Tahoma" w:cs="Tahoma"/>
      <w:sz w:val="16"/>
      <w:szCs w:val="16"/>
    </w:rPr>
  </w:style>
  <w:style w:type="character" w:customStyle="1" w:styleId="code1">
    <w:name w:val="code1"/>
    <w:basedOn w:val="DefaultParagraphFont"/>
    <w:rsid w:val="005904B9"/>
    <w:rPr>
      <w:rFonts w:ascii="Courier New" w:hAnsi="Courier New" w:cs="Courier New" w:hint="default"/>
      <w:sz w:val="23"/>
      <w:szCs w:val="23"/>
    </w:rPr>
  </w:style>
  <w:style w:type="paragraph" w:styleId="CommentSubject">
    <w:name w:val="annotation subject"/>
    <w:basedOn w:val="CommentText"/>
    <w:next w:val="CommentText"/>
    <w:semiHidden/>
    <w:rsid w:val="005904B9"/>
    <w:rPr>
      <w:b/>
      <w:bCs/>
    </w:rPr>
  </w:style>
  <w:style w:type="paragraph" w:customStyle="1" w:styleId="BPText">
    <w:name w:val="BPText"/>
    <w:rsid w:val="005904B9"/>
    <w:pPr>
      <w:spacing w:before="60" w:after="120"/>
      <w:ind w:left="737"/>
    </w:pPr>
    <w:rPr>
      <w:rFonts w:ascii="Arial" w:hAnsi="Arial" w:cs="Arial"/>
      <w:sz w:val="24"/>
      <w:lang w:eastAsia="en-US"/>
    </w:rPr>
  </w:style>
  <w:style w:type="table" w:styleId="TableGrid">
    <w:name w:val="Table Grid"/>
    <w:basedOn w:val="TableNormal"/>
    <w:uiPriority w:val="59"/>
    <w:rsid w:val="00F171D6"/>
    <w:pPr>
      <w:spacing w:before="200" w:after="200" w:line="276" w:lineRule="auto"/>
    </w:pPr>
    <w:rPr>
      <w:rFonts w:asciiTheme="minorHAnsi" w:eastAsiaTheme="minorEastAsia" w:hAnsiTheme="minorHAnsi" w:cstheme="minorBidi"/>
      <w:sz w:val="22"/>
      <w:szCs w:val="22"/>
      <w:lang w:val="en-US" w:eastAsia="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List8">
    <w:name w:val="List 8"/>
    <w:rsid w:val="00414B4C"/>
    <w:pPr>
      <w:numPr>
        <w:numId w:val="20"/>
      </w:numPr>
    </w:pPr>
  </w:style>
</w:styles>
</file>

<file path=word/webSettings.xml><?xml version="1.0" encoding="utf-8"?>
<w:webSettings xmlns:r="http://schemas.openxmlformats.org/officeDocument/2006/relationships" xmlns:w="http://schemas.openxmlformats.org/wordprocessingml/2006/main">
  <w:divs>
    <w:div w:id="461726082">
      <w:bodyDiv w:val="1"/>
      <w:marLeft w:val="0"/>
      <w:marRight w:val="0"/>
      <w:marTop w:val="0"/>
      <w:marBottom w:val="0"/>
      <w:divBdr>
        <w:top w:val="none" w:sz="0" w:space="0" w:color="auto"/>
        <w:left w:val="none" w:sz="0" w:space="0" w:color="auto"/>
        <w:bottom w:val="none" w:sz="0" w:space="0" w:color="auto"/>
        <w:right w:val="none" w:sz="0" w:space="0" w:color="auto"/>
      </w:divBdr>
    </w:div>
    <w:div w:id="974725327">
      <w:bodyDiv w:val="1"/>
      <w:marLeft w:val="0"/>
      <w:marRight w:val="0"/>
      <w:marTop w:val="0"/>
      <w:marBottom w:val="0"/>
      <w:divBdr>
        <w:top w:val="none" w:sz="0" w:space="0" w:color="auto"/>
        <w:left w:val="none" w:sz="0" w:space="0" w:color="auto"/>
        <w:bottom w:val="none" w:sz="0" w:space="0" w:color="auto"/>
        <w:right w:val="none" w:sz="0" w:space="0" w:color="auto"/>
      </w:divBdr>
    </w:div>
    <w:div w:id="1131751890">
      <w:bodyDiv w:val="1"/>
      <w:marLeft w:val="0"/>
      <w:marRight w:val="0"/>
      <w:marTop w:val="0"/>
      <w:marBottom w:val="0"/>
      <w:divBdr>
        <w:top w:val="none" w:sz="0" w:space="0" w:color="auto"/>
        <w:left w:val="none" w:sz="0" w:space="0" w:color="auto"/>
        <w:bottom w:val="none" w:sz="0" w:space="0" w:color="auto"/>
        <w:right w:val="none" w:sz="0" w:space="0" w:color="auto"/>
      </w:divBdr>
    </w:div>
    <w:div w:id="116077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arkitekturledningen.se/undermappar/Dokument/V-TIM_v2_091013_English_attributes.pdf"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n.wikipedia.org/wiki/ISO_86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llar\Mallar\PM.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CAC19-5F84-4B97-9B14-0ADDFE3B1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Template>
  <TotalTime>679</TotalTime>
  <Pages>28</Pages>
  <Words>3403</Words>
  <Characters>18040</Characters>
  <Application>Microsoft Office Word</Application>
  <DocSecurity>0</DocSecurity>
  <Lines>150</Lines>
  <Paragraphs>42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RIV</vt:lpstr>
      <vt:lpstr>RIV</vt:lpstr>
    </vt:vector>
  </TitlesOfParts>
  <Company>Sjukvårdsrådgivningen</Company>
  <LinksUpToDate>false</LinksUpToDate>
  <CharactersWithSpaces>21401</CharactersWithSpaces>
  <SharedDoc>false</SharedDoc>
  <HLinks>
    <vt:vector size="162" baseType="variant">
      <vt:variant>
        <vt:i4>1114159</vt:i4>
      </vt:variant>
      <vt:variant>
        <vt:i4>156</vt:i4>
      </vt:variant>
      <vt:variant>
        <vt:i4>0</vt:i4>
      </vt:variant>
      <vt:variant>
        <vt:i4>5</vt:i4>
      </vt:variant>
      <vt:variant>
        <vt:lpwstr>http://en.wikipedia.org/wiki/ISO_8601</vt:lpwstr>
      </vt:variant>
      <vt:variant>
        <vt:lpwstr/>
      </vt:variant>
      <vt:variant>
        <vt:i4>917624</vt:i4>
      </vt:variant>
      <vt:variant>
        <vt:i4>153</vt:i4>
      </vt:variant>
      <vt:variant>
        <vt:i4>0</vt:i4>
      </vt:variant>
      <vt:variant>
        <vt:i4>5</vt:i4>
      </vt:variant>
      <vt:variant>
        <vt:lpwstr>mailto:/../name/part/@value</vt:lpwstr>
      </vt:variant>
      <vt:variant>
        <vt:lpwstr/>
      </vt:variant>
      <vt:variant>
        <vt:i4>5242982</vt:i4>
      </vt:variant>
      <vt:variant>
        <vt:i4>150</vt:i4>
      </vt:variant>
      <vt:variant>
        <vt:i4>0</vt:i4>
      </vt:variant>
      <vt:variant>
        <vt:i4>5</vt:i4>
      </vt:variant>
      <vt:variant>
        <vt:lpwstr>mailto:/../performer/@extension</vt:lpwstr>
      </vt:variant>
      <vt:variant>
        <vt:lpwstr/>
      </vt:variant>
      <vt:variant>
        <vt:i4>1376305</vt:i4>
      </vt:variant>
      <vt:variant>
        <vt:i4>143</vt:i4>
      </vt:variant>
      <vt:variant>
        <vt:i4>0</vt:i4>
      </vt:variant>
      <vt:variant>
        <vt:i4>5</vt:i4>
      </vt:variant>
      <vt:variant>
        <vt:lpwstr/>
      </vt:variant>
      <vt:variant>
        <vt:lpwstr>_Toc231721078</vt:lpwstr>
      </vt:variant>
      <vt:variant>
        <vt:i4>1376305</vt:i4>
      </vt:variant>
      <vt:variant>
        <vt:i4>137</vt:i4>
      </vt:variant>
      <vt:variant>
        <vt:i4>0</vt:i4>
      </vt:variant>
      <vt:variant>
        <vt:i4>5</vt:i4>
      </vt:variant>
      <vt:variant>
        <vt:lpwstr/>
      </vt:variant>
      <vt:variant>
        <vt:lpwstr>_Toc231721077</vt:lpwstr>
      </vt:variant>
      <vt:variant>
        <vt:i4>1376305</vt:i4>
      </vt:variant>
      <vt:variant>
        <vt:i4>131</vt:i4>
      </vt:variant>
      <vt:variant>
        <vt:i4>0</vt:i4>
      </vt:variant>
      <vt:variant>
        <vt:i4>5</vt:i4>
      </vt:variant>
      <vt:variant>
        <vt:lpwstr/>
      </vt:variant>
      <vt:variant>
        <vt:lpwstr>_Toc231721076</vt:lpwstr>
      </vt:variant>
      <vt:variant>
        <vt:i4>1376305</vt:i4>
      </vt:variant>
      <vt:variant>
        <vt:i4>125</vt:i4>
      </vt:variant>
      <vt:variant>
        <vt:i4>0</vt:i4>
      </vt:variant>
      <vt:variant>
        <vt:i4>5</vt:i4>
      </vt:variant>
      <vt:variant>
        <vt:lpwstr/>
      </vt:variant>
      <vt:variant>
        <vt:lpwstr>_Toc231721075</vt:lpwstr>
      </vt:variant>
      <vt:variant>
        <vt:i4>1376305</vt:i4>
      </vt:variant>
      <vt:variant>
        <vt:i4>119</vt:i4>
      </vt:variant>
      <vt:variant>
        <vt:i4>0</vt:i4>
      </vt:variant>
      <vt:variant>
        <vt:i4>5</vt:i4>
      </vt:variant>
      <vt:variant>
        <vt:lpwstr/>
      </vt:variant>
      <vt:variant>
        <vt:lpwstr>_Toc231721074</vt:lpwstr>
      </vt:variant>
      <vt:variant>
        <vt:i4>1376305</vt:i4>
      </vt:variant>
      <vt:variant>
        <vt:i4>113</vt:i4>
      </vt:variant>
      <vt:variant>
        <vt:i4>0</vt:i4>
      </vt:variant>
      <vt:variant>
        <vt:i4>5</vt:i4>
      </vt:variant>
      <vt:variant>
        <vt:lpwstr/>
      </vt:variant>
      <vt:variant>
        <vt:lpwstr>_Toc231721073</vt:lpwstr>
      </vt:variant>
      <vt:variant>
        <vt:i4>1376305</vt:i4>
      </vt:variant>
      <vt:variant>
        <vt:i4>107</vt:i4>
      </vt:variant>
      <vt:variant>
        <vt:i4>0</vt:i4>
      </vt:variant>
      <vt:variant>
        <vt:i4>5</vt:i4>
      </vt:variant>
      <vt:variant>
        <vt:lpwstr/>
      </vt:variant>
      <vt:variant>
        <vt:lpwstr>_Toc231721072</vt:lpwstr>
      </vt:variant>
      <vt:variant>
        <vt:i4>1376305</vt:i4>
      </vt:variant>
      <vt:variant>
        <vt:i4>101</vt:i4>
      </vt:variant>
      <vt:variant>
        <vt:i4>0</vt:i4>
      </vt:variant>
      <vt:variant>
        <vt:i4>5</vt:i4>
      </vt:variant>
      <vt:variant>
        <vt:lpwstr/>
      </vt:variant>
      <vt:variant>
        <vt:lpwstr>_Toc231721071</vt:lpwstr>
      </vt:variant>
      <vt:variant>
        <vt:i4>1376305</vt:i4>
      </vt:variant>
      <vt:variant>
        <vt:i4>95</vt:i4>
      </vt:variant>
      <vt:variant>
        <vt:i4>0</vt:i4>
      </vt:variant>
      <vt:variant>
        <vt:i4>5</vt:i4>
      </vt:variant>
      <vt:variant>
        <vt:lpwstr/>
      </vt:variant>
      <vt:variant>
        <vt:lpwstr>_Toc231721070</vt:lpwstr>
      </vt:variant>
      <vt:variant>
        <vt:i4>1310769</vt:i4>
      </vt:variant>
      <vt:variant>
        <vt:i4>89</vt:i4>
      </vt:variant>
      <vt:variant>
        <vt:i4>0</vt:i4>
      </vt:variant>
      <vt:variant>
        <vt:i4>5</vt:i4>
      </vt:variant>
      <vt:variant>
        <vt:lpwstr/>
      </vt:variant>
      <vt:variant>
        <vt:lpwstr>_Toc231721069</vt:lpwstr>
      </vt:variant>
      <vt:variant>
        <vt:i4>1310769</vt:i4>
      </vt:variant>
      <vt:variant>
        <vt:i4>83</vt:i4>
      </vt:variant>
      <vt:variant>
        <vt:i4>0</vt:i4>
      </vt:variant>
      <vt:variant>
        <vt:i4>5</vt:i4>
      </vt:variant>
      <vt:variant>
        <vt:lpwstr/>
      </vt:variant>
      <vt:variant>
        <vt:lpwstr>_Toc231721068</vt:lpwstr>
      </vt:variant>
      <vt:variant>
        <vt:i4>1310769</vt:i4>
      </vt:variant>
      <vt:variant>
        <vt:i4>77</vt:i4>
      </vt:variant>
      <vt:variant>
        <vt:i4>0</vt:i4>
      </vt:variant>
      <vt:variant>
        <vt:i4>5</vt:i4>
      </vt:variant>
      <vt:variant>
        <vt:lpwstr/>
      </vt:variant>
      <vt:variant>
        <vt:lpwstr>_Toc231721067</vt:lpwstr>
      </vt:variant>
      <vt:variant>
        <vt:i4>1310769</vt:i4>
      </vt:variant>
      <vt:variant>
        <vt:i4>71</vt:i4>
      </vt:variant>
      <vt:variant>
        <vt:i4>0</vt:i4>
      </vt:variant>
      <vt:variant>
        <vt:i4>5</vt:i4>
      </vt:variant>
      <vt:variant>
        <vt:lpwstr/>
      </vt:variant>
      <vt:variant>
        <vt:lpwstr>_Toc231721066</vt:lpwstr>
      </vt:variant>
      <vt:variant>
        <vt:i4>1310769</vt:i4>
      </vt:variant>
      <vt:variant>
        <vt:i4>65</vt:i4>
      </vt:variant>
      <vt:variant>
        <vt:i4>0</vt:i4>
      </vt:variant>
      <vt:variant>
        <vt:i4>5</vt:i4>
      </vt:variant>
      <vt:variant>
        <vt:lpwstr/>
      </vt:variant>
      <vt:variant>
        <vt:lpwstr>_Toc231721065</vt:lpwstr>
      </vt:variant>
      <vt:variant>
        <vt:i4>1310769</vt:i4>
      </vt:variant>
      <vt:variant>
        <vt:i4>59</vt:i4>
      </vt:variant>
      <vt:variant>
        <vt:i4>0</vt:i4>
      </vt:variant>
      <vt:variant>
        <vt:i4>5</vt:i4>
      </vt:variant>
      <vt:variant>
        <vt:lpwstr/>
      </vt:variant>
      <vt:variant>
        <vt:lpwstr>_Toc231721064</vt:lpwstr>
      </vt:variant>
      <vt:variant>
        <vt:i4>1310769</vt:i4>
      </vt:variant>
      <vt:variant>
        <vt:i4>53</vt:i4>
      </vt:variant>
      <vt:variant>
        <vt:i4>0</vt:i4>
      </vt:variant>
      <vt:variant>
        <vt:i4>5</vt:i4>
      </vt:variant>
      <vt:variant>
        <vt:lpwstr/>
      </vt:variant>
      <vt:variant>
        <vt:lpwstr>_Toc231721063</vt:lpwstr>
      </vt:variant>
      <vt:variant>
        <vt:i4>1310769</vt:i4>
      </vt:variant>
      <vt:variant>
        <vt:i4>47</vt:i4>
      </vt:variant>
      <vt:variant>
        <vt:i4>0</vt:i4>
      </vt:variant>
      <vt:variant>
        <vt:i4>5</vt:i4>
      </vt:variant>
      <vt:variant>
        <vt:lpwstr/>
      </vt:variant>
      <vt:variant>
        <vt:lpwstr>_Toc231721062</vt:lpwstr>
      </vt:variant>
      <vt:variant>
        <vt:i4>1310769</vt:i4>
      </vt:variant>
      <vt:variant>
        <vt:i4>41</vt:i4>
      </vt:variant>
      <vt:variant>
        <vt:i4>0</vt:i4>
      </vt:variant>
      <vt:variant>
        <vt:i4>5</vt:i4>
      </vt:variant>
      <vt:variant>
        <vt:lpwstr/>
      </vt:variant>
      <vt:variant>
        <vt:lpwstr>_Toc231721061</vt:lpwstr>
      </vt:variant>
      <vt:variant>
        <vt:i4>1310769</vt:i4>
      </vt:variant>
      <vt:variant>
        <vt:i4>35</vt:i4>
      </vt:variant>
      <vt:variant>
        <vt:i4>0</vt:i4>
      </vt:variant>
      <vt:variant>
        <vt:i4>5</vt:i4>
      </vt:variant>
      <vt:variant>
        <vt:lpwstr/>
      </vt:variant>
      <vt:variant>
        <vt:lpwstr>_Toc231721060</vt:lpwstr>
      </vt:variant>
      <vt:variant>
        <vt:i4>1507377</vt:i4>
      </vt:variant>
      <vt:variant>
        <vt:i4>29</vt:i4>
      </vt:variant>
      <vt:variant>
        <vt:i4>0</vt:i4>
      </vt:variant>
      <vt:variant>
        <vt:i4>5</vt:i4>
      </vt:variant>
      <vt:variant>
        <vt:lpwstr/>
      </vt:variant>
      <vt:variant>
        <vt:lpwstr>_Toc231721059</vt:lpwstr>
      </vt:variant>
      <vt:variant>
        <vt:i4>1507377</vt:i4>
      </vt:variant>
      <vt:variant>
        <vt:i4>23</vt:i4>
      </vt:variant>
      <vt:variant>
        <vt:i4>0</vt:i4>
      </vt:variant>
      <vt:variant>
        <vt:i4>5</vt:i4>
      </vt:variant>
      <vt:variant>
        <vt:lpwstr/>
      </vt:variant>
      <vt:variant>
        <vt:lpwstr>_Toc231721058</vt:lpwstr>
      </vt:variant>
      <vt:variant>
        <vt:i4>1507377</vt:i4>
      </vt:variant>
      <vt:variant>
        <vt:i4>17</vt:i4>
      </vt:variant>
      <vt:variant>
        <vt:i4>0</vt:i4>
      </vt:variant>
      <vt:variant>
        <vt:i4>5</vt:i4>
      </vt:variant>
      <vt:variant>
        <vt:lpwstr/>
      </vt:variant>
      <vt:variant>
        <vt:lpwstr>_Toc231721057</vt:lpwstr>
      </vt:variant>
      <vt:variant>
        <vt:i4>1507377</vt:i4>
      </vt:variant>
      <vt:variant>
        <vt:i4>11</vt:i4>
      </vt:variant>
      <vt:variant>
        <vt:i4>0</vt:i4>
      </vt:variant>
      <vt:variant>
        <vt:i4>5</vt:i4>
      </vt:variant>
      <vt:variant>
        <vt:lpwstr/>
      </vt:variant>
      <vt:variant>
        <vt:lpwstr>_Toc231721056</vt:lpwstr>
      </vt:variant>
      <vt:variant>
        <vt:i4>1507377</vt:i4>
      </vt:variant>
      <vt:variant>
        <vt:i4>5</vt:i4>
      </vt:variant>
      <vt:variant>
        <vt:i4>0</vt:i4>
      </vt:variant>
      <vt:variant>
        <vt:i4>5</vt:i4>
      </vt:variant>
      <vt:variant>
        <vt:lpwstr/>
      </vt:variant>
      <vt:variant>
        <vt:lpwstr>_Toc231721055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RIV</dc:title>
  <dc:subject>Vård- och omsorgstjänst</dc:subject>
  <dc:creator>Robert Georen</dc:creator>
  <cp:lastModifiedBy>Robert Georén</cp:lastModifiedBy>
  <cp:revision>505</cp:revision>
  <cp:lastPrinted>2011-11-03T09:23:00Z</cp:lastPrinted>
  <dcterms:created xsi:type="dcterms:W3CDTF">2010-04-20T16:23:00Z</dcterms:created>
  <dcterms:modified xsi:type="dcterms:W3CDTF">2011-11-17T13:55:00Z</dcterms:modified>
  <cp:category>Remiss status</cp:category>
</cp:coreProperties>
</file>